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65341" w14:textId="77777777" w:rsidR="00C07F68" w:rsidRPr="003D5FF8" w:rsidRDefault="001C2301" w:rsidP="001C2301">
      <w:pPr>
        <w:pStyle w:val="Heading1"/>
        <w:rPr>
          <w:color w:val="FF0000"/>
        </w:rPr>
      </w:pPr>
      <w:r w:rsidRPr="003D5FF8">
        <w:rPr>
          <w:color w:val="FF0000"/>
        </w:rPr>
        <w:t>Title</w:t>
      </w:r>
    </w:p>
    <w:p w14:paraId="5A44A9C5" w14:textId="77777777" w:rsidR="006E3DB3" w:rsidRDefault="006E3DB3" w:rsidP="00A44B61"/>
    <w:p w14:paraId="1731DD82" w14:textId="77777777" w:rsidR="00C25846" w:rsidRDefault="00C25846" w:rsidP="00C25846">
      <w:pPr>
        <w:pStyle w:val="Heading2"/>
      </w:pPr>
      <w:r>
        <w:t>Objective</w:t>
      </w:r>
    </w:p>
    <w:p w14:paraId="6F0B9020" w14:textId="77777777" w:rsidR="00C25846" w:rsidRDefault="00C25846" w:rsidP="00A44B61">
      <w:r>
        <w:t>The third deliverable for GWTSC-044 N-Sink Decision Support Tool – Part II is to d</w:t>
      </w:r>
      <w:r w:rsidR="006E3DB3">
        <w:t xml:space="preserve">evelop a plan for converting the current N-Sink model to a raster based model with the intent of applying N-Sink to a </w:t>
      </w:r>
      <w:r w:rsidR="005C6882">
        <w:t>larger</w:t>
      </w:r>
      <w:r w:rsidR="006E3DB3">
        <w:t xml:space="preserve"> scale.  A brief report or white paper, on the intended approach to be applied to larger watersheds, and/or other geographic regions.  </w:t>
      </w:r>
    </w:p>
    <w:p w14:paraId="29A51BE7" w14:textId="77777777" w:rsidR="00C25846" w:rsidRDefault="00C25846" w:rsidP="00A44B61"/>
    <w:p w14:paraId="3E2C458F" w14:textId="77777777" w:rsidR="006E3DB3" w:rsidRPr="00C25846" w:rsidRDefault="006E3DB3" w:rsidP="00A44B61">
      <w:pPr>
        <w:rPr>
          <w:i/>
        </w:rPr>
      </w:pPr>
      <w:r w:rsidRPr="00C25846">
        <w:rPr>
          <w:i/>
        </w:rPr>
        <w:t xml:space="preserve">This should include the estimate of the time and effort to convert or apply the N-Sink approach to national level application with discussion of issues such as data acquisition and processing, regional climatic differences, and basic model assumptions on the nitrogen transformation in the landscape.  </w:t>
      </w:r>
    </w:p>
    <w:p w14:paraId="43755438" w14:textId="77777777" w:rsidR="006E3DB3" w:rsidRDefault="006E3DB3" w:rsidP="00A44B61"/>
    <w:p w14:paraId="072CB6F3" w14:textId="77777777" w:rsidR="00C25846" w:rsidRDefault="00C25846" w:rsidP="00C25846">
      <w:r>
        <w:t>NSink is a web-based tool for tracking relative Nitrogen removal from a user determined point, over land</w:t>
      </w:r>
      <w:r w:rsidR="005C6882">
        <w:t xml:space="preserve"> then</w:t>
      </w:r>
      <w:r>
        <w:t xml:space="preserve"> along waterways to the coast.  For more information about the NSink tool</w:t>
      </w:r>
      <w:r>
        <w:rPr>
          <w:rStyle w:val="FootnoteReference"/>
        </w:rPr>
        <w:footnoteReference w:id="1"/>
      </w:r>
      <w:r>
        <w:t xml:space="preserve">, visit the website </w:t>
      </w:r>
      <w:r>
        <w:rPr>
          <w:rStyle w:val="FootnoteReference"/>
        </w:rPr>
        <w:footnoteReference w:id="2"/>
      </w:r>
      <w:r>
        <w:t>and the science in ACTION</w:t>
      </w:r>
      <w:r>
        <w:rPr>
          <w:rStyle w:val="FootnoteReference"/>
        </w:rPr>
        <w:footnoteReference w:id="3"/>
      </w:r>
      <w:r w:rsidR="005C6882">
        <w:t xml:space="preserve"> </w:t>
      </w:r>
      <w:r>
        <w:t xml:space="preserve">paper.  </w:t>
      </w:r>
    </w:p>
    <w:p w14:paraId="59732A25" w14:textId="77777777" w:rsidR="00C25846" w:rsidRDefault="00C25846" w:rsidP="00A44B61"/>
    <w:p w14:paraId="3224AB2E" w14:textId="77777777" w:rsidR="00C25846" w:rsidRDefault="00C25846" w:rsidP="00A44B61"/>
    <w:p w14:paraId="43C7C01A" w14:textId="77777777" w:rsidR="006E3DB3" w:rsidRDefault="006E3DB3" w:rsidP="00A44B61">
      <w:pPr>
        <w:pStyle w:val="Heading2"/>
      </w:pPr>
      <w:r>
        <w:t>What exists now</w:t>
      </w:r>
    </w:p>
    <w:p w14:paraId="61218EB8" w14:textId="77777777" w:rsidR="006E3DB3" w:rsidRDefault="006E3DB3" w:rsidP="00A44B61"/>
    <w:p w14:paraId="5F6D0A8C" w14:textId="77777777" w:rsidR="00C25846" w:rsidRDefault="00C25846" w:rsidP="00A44B61">
      <w:r>
        <w:t xml:space="preserve">NSink currently uses </w:t>
      </w:r>
      <w:r w:rsidR="00451864">
        <w:t xml:space="preserve">vector data for input, processing and output.  It contains the following sections.  </w:t>
      </w:r>
    </w:p>
    <w:p w14:paraId="753A97AA" w14:textId="77777777" w:rsidR="003F21E5" w:rsidRDefault="003F21E5" w:rsidP="00A44B61"/>
    <w:p w14:paraId="63D949CB" w14:textId="77777777" w:rsidR="003F21E5" w:rsidRDefault="002F5C72" w:rsidP="005F4673">
      <w:pPr>
        <w:pStyle w:val="Heading4"/>
      </w:pPr>
      <w:r>
        <w:t>F</w:t>
      </w:r>
      <w:r w:rsidR="003F21E5">
        <w:t>low path</w:t>
      </w:r>
      <w:r>
        <w:t xml:space="preserve"> over land</w:t>
      </w:r>
    </w:p>
    <w:p w14:paraId="21F0E676" w14:textId="77777777" w:rsidR="00451864" w:rsidRDefault="00451864" w:rsidP="00451864">
      <w:r>
        <w:t xml:space="preserve">The first step creates a flow path from the user-defined location (by clicking anywhere on the landscape) to the nearest intersecting stream.  </w:t>
      </w:r>
      <w:r w:rsidR="002F5C72">
        <w:t xml:space="preserve">If the surface flow path crosses hydric soils (wetlands), some N </w:t>
      </w:r>
      <w:r w:rsidR="005C6882">
        <w:t>(</w:t>
      </w:r>
      <w:r w:rsidR="005C6882" w:rsidRPr="005C6882">
        <w:rPr>
          <w:color w:val="FF0000"/>
        </w:rPr>
        <w:t>equation</w:t>
      </w:r>
      <w:r w:rsidR="005C6882">
        <w:t>) i</w:t>
      </w:r>
      <w:r w:rsidR="002F5C72">
        <w:t xml:space="preserve">s removed based on the length of the flow through the wetland.  If no wetlands are encountered, no N is removed and the input is the same as the output.  </w:t>
      </w:r>
    </w:p>
    <w:p w14:paraId="31C5FE0E" w14:textId="77777777" w:rsidR="002F5C72" w:rsidRDefault="002F5C72" w:rsidP="00451864"/>
    <w:p w14:paraId="13B039FA" w14:textId="77777777" w:rsidR="002F5C72" w:rsidRDefault="002F5C72" w:rsidP="005F4673">
      <w:pPr>
        <w:pStyle w:val="Heading4"/>
      </w:pPr>
      <w:r>
        <w:t>Flow through water channels</w:t>
      </w:r>
    </w:p>
    <w:p w14:paraId="6AACEBF5" w14:textId="77777777" w:rsidR="002F5C72" w:rsidRDefault="002F5C72" w:rsidP="00451864">
      <w:r>
        <w:t>Once the fl</w:t>
      </w:r>
      <w:r w:rsidR="001D0A5F">
        <w:t xml:space="preserve">ow hits the stream network, stream reaches are selected until they reach the coast.  </w:t>
      </w:r>
      <w:r w:rsidR="005F4673">
        <w:t xml:space="preserve">N removal is calculated for each stream reach </w:t>
      </w:r>
      <w:r w:rsidR="005C6882">
        <w:t>(</w:t>
      </w:r>
      <w:r w:rsidR="005C6882" w:rsidRPr="005C6882">
        <w:rPr>
          <w:color w:val="FF0000"/>
        </w:rPr>
        <w:t>equation</w:t>
      </w:r>
      <w:r w:rsidR="005C6882">
        <w:t xml:space="preserve">) </w:t>
      </w:r>
      <w:r w:rsidR="005F4673">
        <w:t>and subtracted from the input N value (after it has crossed the land).  N removal from waterbodies is part of this step</w:t>
      </w:r>
      <w:r w:rsidR="005C6882">
        <w:t xml:space="preserve"> (</w:t>
      </w:r>
      <w:r w:rsidR="005C6882" w:rsidRPr="005C6882">
        <w:rPr>
          <w:color w:val="FF0000"/>
        </w:rPr>
        <w:t>equation</w:t>
      </w:r>
      <w:r w:rsidR="005C6882">
        <w:t>)</w:t>
      </w:r>
      <w:r w:rsidR="005F4673">
        <w:t xml:space="preserve">.  </w:t>
      </w:r>
    </w:p>
    <w:p w14:paraId="06E5026E" w14:textId="77777777" w:rsidR="005F4673" w:rsidRDefault="005F4673" w:rsidP="00451864"/>
    <w:p w14:paraId="1A9AE312" w14:textId="77777777" w:rsidR="005F4673" w:rsidRDefault="005F4673" w:rsidP="005F4673">
      <w:pPr>
        <w:pStyle w:val="Heading4"/>
      </w:pPr>
      <w:r>
        <w:t>N Summary</w:t>
      </w:r>
    </w:p>
    <w:p w14:paraId="4305EA5A" w14:textId="77777777" w:rsidR="005F4673" w:rsidRDefault="005F4673" w:rsidP="00451864">
      <w:r>
        <w:t xml:space="preserve">The model creates an output table including the total relative amount of N </w:t>
      </w:r>
      <w:r w:rsidR="005C6882">
        <w:t>upon reaching the coast</w:t>
      </w:r>
      <w:r>
        <w:t xml:space="preserve"> as well as the breakdown of how</w:t>
      </w:r>
      <w:r w:rsidR="005C6882">
        <w:t xml:space="preserve"> much was removed in each step</w:t>
      </w:r>
      <w:r>
        <w:t xml:space="preserve">.  </w:t>
      </w:r>
    </w:p>
    <w:p w14:paraId="54FC5D1B" w14:textId="77777777" w:rsidR="002F5C72" w:rsidRDefault="002F5C72" w:rsidP="00451864"/>
    <w:p w14:paraId="708CA98D" w14:textId="77777777" w:rsidR="003D5FF8" w:rsidRDefault="003D5FF8" w:rsidP="003D5FF8">
      <w:pPr>
        <w:pStyle w:val="Heading3"/>
      </w:pPr>
      <w:r>
        <w:t>Input Data</w:t>
      </w:r>
    </w:p>
    <w:p w14:paraId="5F5170C5" w14:textId="77777777" w:rsidR="003D5FF8" w:rsidRPr="003D5FF8" w:rsidRDefault="003D5FF8" w:rsidP="00451864">
      <w:pPr>
        <w:rPr>
          <w:color w:val="FF0000"/>
        </w:rPr>
      </w:pPr>
      <w:r w:rsidRPr="003D5FF8">
        <w:rPr>
          <w:color w:val="FF0000"/>
        </w:rPr>
        <w:t>WRITE</w:t>
      </w:r>
    </w:p>
    <w:p w14:paraId="52601ACB" w14:textId="77777777" w:rsidR="003D5FF8" w:rsidRDefault="003D5FF8" w:rsidP="00451864"/>
    <w:p w14:paraId="4BF0C6CC" w14:textId="77777777" w:rsidR="003D5FF8" w:rsidRDefault="003D5FF8" w:rsidP="00451864"/>
    <w:p w14:paraId="6F074CE9" w14:textId="77777777" w:rsidR="009256BF" w:rsidRDefault="009256BF" w:rsidP="00451864"/>
    <w:p w14:paraId="061E6775" w14:textId="77777777" w:rsidR="009256BF" w:rsidRDefault="009256BF" w:rsidP="00451864"/>
    <w:p w14:paraId="57739AB1" w14:textId="77777777" w:rsidR="002F5C72" w:rsidRDefault="002F5C72" w:rsidP="00451864"/>
    <w:p w14:paraId="09025212" w14:textId="77777777" w:rsidR="00E874FE" w:rsidRDefault="00E874FE" w:rsidP="00E874FE">
      <w:pPr>
        <w:pStyle w:val="Heading2"/>
      </w:pPr>
      <w:r>
        <w:t>Vector vs Raster</w:t>
      </w:r>
    </w:p>
    <w:p w14:paraId="391320E1" w14:textId="77777777" w:rsidR="00685E9E" w:rsidRDefault="00E874FE" w:rsidP="00451864">
      <w:r>
        <w:t xml:space="preserve">Vector data consists of points, lines and polygons.  A point is a single x,y coordinate.  A line is a series of connected points.  A polygon is a series of connected </w:t>
      </w:r>
      <w:del w:id="0" w:author="Hollister, Jeff" w:date="2015-08-05T08:46:00Z">
        <w:r w:rsidDel="00DD1D18">
          <w:delText xml:space="preserve">points </w:delText>
        </w:r>
      </w:del>
      <w:ins w:id="1" w:author="Hollister, Jeff" w:date="2015-08-05T08:46:00Z">
        <w:r w:rsidR="00DD1D18">
          <w:t xml:space="preserve">lines </w:t>
        </w:r>
      </w:ins>
      <w:r>
        <w:t xml:space="preserve">that has area.  In GIS, each feature, whether it is a point, line, or polygon, has a unique ID and an individual record in the attribute table.  </w:t>
      </w:r>
      <w:r w:rsidR="002A1823">
        <w:t>Raster data is made of</w:t>
      </w:r>
      <w:r w:rsidR="00B71EEE">
        <w:t xml:space="preserve"> square</w:t>
      </w:r>
      <w:r w:rsidR="002A1823">
        <w:t xml:space="preserve"> picture elements, or </w:t>
      </w:r>
      <w:r w:rsidR="00B71EEE">
        <w:t>pixels</w:t>
      </w:r>
      <w:r w:rsidR="002A1823">
        <w:t xml:space="preserve">.  Each pixel has a value, or </w:t>
      </w:r>
      <w:r w:rsidR="00B71EEE">
        <w:t xml:space="preserve">a </w:t>
      </w:r>
      <w:r w:rsidR="002A1823">
        <w:t xml:space="preserve">digital number.  The number can refer to all types of things including reflectance of a specific wavelength of light, an elevation value or a constant.  Both types of data are useful at different times and with different applications.  </w:t>
      </w:r>
    </w:p>
    <w:p w14:paraId="2DE13540" w14:textId="77777777" w:rsidR="00685E9E" w:rsidRDefault="00685E9E" w:rsidP="00451864"/>
    <w:p w14:paraId="33C4A61A" w14:textId="77777777" w:rsidR="00FC2BDC" w:rsidRDefault="002A1823" w:rsidP="00451864">
      <w:r>
        <w:t>Vect</w:t>
      </w:r>
      <w:r w:rsidR="00C71316">
        <w:t>or</w:t>
      </w:r>
      <w:r w:rsidR="00685E9E">
        <w:t>s</w:t>
      </w:r>
      <w:r w:rsidR="00C71316">
        <w:t xml:space="preserve"> </w:t>
      </w:r>
      <w:r w:rsidR="00B71EEE">
        <w:t xml:space="preserve">are advantageous because they </w:t>
      </w:r>
      <w:r w:rsidR="00C71316">
        <w:t>can be high resolution without generalization, can maintain accurate geographic locations</w:t>
      </w:r>
      <w:r>
        <w:t xml:space="preserve"> and they can be more aesthetically pleasing</w:t>
      </w:r>
      <w:r w:rsidR="00C71316">
        <w:t xml:space="preserve">.  The downside of vectors are that the locations of each vertex (the points that make up a point, the lines or the polygons) need to be stored explicitly.  </w:t>
      </w:r>
      <w:r w:rsidR="00FC2BDC">
        <w:t xml:space="preserve">Processing and analyzing vectors can be resource and time intensive, especially or large or complicated data layers.  </w:t>
      </w:r>
    </w:p>
    <w:p w14:paraId="1A2502B9" w14:textId="77777777" w:rsidR="00B71EEE" w:rsidRDefault="00B71EEE" w:rsidP="00451864"/>
    <w:p w14:paraId="18E62D6E" w14:textId="77777777" w:rsidR="00FC2BDC" w:rsidRDefault="00B71EEE" w:rsidP="00451864">
      <w:r>
        <w:t>An advantage to rasters is that t</w:t>
      </w:r>
      <w:r w:rsidR="00685E9E">
        <w:t xml:space="preserve">he geographic location of each pixel of a raster is implied by its position is the matrix and not all coordinates are explicitly stored.  This means that data analysis is usually faster and rasters are well suited for quantitative analysis and calculations.  </w:t>
      </w:r>
      <w:r w:rsidR="000D6496">
        <w:t>Rasters can be stored as thematic data (discrete classes) or continuous data that is best for numeric data like elevation, reflectance or rainfall.  The downside of rasters is that the cell size determines the minimum resolution.  Linear, or skinny, features can be difficult to represent, especially at large pixel sizes</w:t>
      </w:r>
      <w:r>
        <w:t>.  It</w:t>
      </w:r>
      <w:r w:rsidR="000D6496">
        <w:t xml:space="preserve"> is difficult to store large numbers of attributes and cartographic outputs can appear blocky, or pixelated.  </w:t>
      </w:r>
    </w:p>
    <w:p w14:paraId="51698D9B" w14:textId="77777777" w:rsidR="000D6496" w:rsidRDefault="000D6496" w:rsidP="00451864"/>
    <w:p w14:paraId="596A596F" w14:textId="77777777" w:rsidR="000D6496" w:rsidRDefault="000D6496" w:rsidP="00451864">
      <w:r>
        <w:t xml:space="preserve">In the mapping world, a common rule of thumb is </w:t>
      </w:r>
      <w:commentRangeStart w:id="2"/>
      <w:r>
        <w:t xml:space="preserve">“vector is better but raster is faster.”  </w:t>
      </w:r>
      <w:commentRangeEnd w:id="2"/>
      <w:r w:rsidR="00A071F5">
        <w:rPr>
          <w:rStyle w:val="CommentReference"/>
        </w:rPr>
        <w:commentReference w:id="2"/>
      </w:r>
      <w:r>
        <w:t xml:space="preserve">For the NSink model, </w:t>
      </w:r>
      <w:del w:id="3" w:author="Hollister, Jeff" w:date="2015-08-05T09:07:00Z">
        <w:r w:rsidDel="00A071F5">
          <w:delText>although</w:delText>
        </w:r>
      </w:del>
      <w:r>
        <w:t xml:space="preserve"> the vector method works on the initial area</w:t>
      </w:r>
      <w:ins w:id="4" w:author="Hollister, Jeff" w:date="2015-08-05T09:08:00Z">
        <w:r w:rsidR="00A071F5">
          <w:t>; however,</w:t>
        </w:r>
      </w:ins>
      <w:del w:id="5" w:author="Hollister, Jeff" w:date="2015-08-05T09:08:00Z">
        <w:r w:rsidDel="00A071F5">
          <w:delText>,</w:delText>
        </w:r>
      </w:del>
      <w:r>
        <w:t xml:space="preserve"> there is huge incentive to be able to expand the study are</w:t>
      </w:r>
      <w:r w:rsidR="00B71EEE">
        <w:t>a</w:t>
      </w:r>
      <w:r>
        <w:t xml:space="preserve"> and speed up the </w:t>
      </w:r>
      <w:r w:rsidR="00B71EEE">
        <w:t>geo</w:t>
      </w:r>
      <w:r>
        <w:t xml:space="preserve">processing.  Utilizing raster models, instead of vector models, would likely decrease the processing time while keeping users interested and preventing them from bailing on the tool.  </w:t>
      </w:r>
    </w:p>
    <w:p w14:paraId="5FF5E744" w14:textId="77777777" w:rsidR="006E3DB3" w:rsidRDefault="006E3DB3" w:rsidP="00A44B61"/>
    <w:p w14:paraId="77B603C7" w14:textId="77777777" w:rsidR="006E3DB3" w:rsidRDefault="00E874FE" w:rsidP="00A44B61">
      <w:pPr>
        <w:pStyle w:val="Heading2"/>
      </w:pPr>
      <w:r>
        <w:t xml:space="preserve">The </w:t>
      </w:r>
      <w:ins w:id="6" w:author="Hollister, Jeff" w:date="2015-08-05T09:08:00Z">
        <w:r w:rsidR="00A071F5">
          <w:t xml:space="preserve">Vector </w:t>
        </w:r>
      </w:ins>
      <w:r>
        <w:t>Issues</w:t>
      </w:r>
    </w:p>
    <w:p w14:paraId="1CBBCE99" w14:textId="77777777" w:rsidR="00A44B61" w:rsidRDefault="00A44B61" w:rsidP="00A44B61"/>
    <w:p w14:paraId="6BF18D3C" w14:textId="77777777" w:rsidR="006E3DB3" w:rsidRDefault="00F405CE" w:rsidP="00A44B61">
      <w:pPr>
        <w:rPr>
          <w:ins w:id="7" w:author="Hollister, Jeff" w:date="2015-08-05T09:09:00Z"/>
        </w:rPr>
      </w:pPr>
      <w:r>
        <w:t>In order for the vector data to work properly in the vector models, some data pre-processing was required.  The layers originated as part of the NHD Plus and the edits</w:t>
      </w:r>
      <w:r w:rsidR="00E5505E">
        <w:t xml:space="preserve"> included </w:t>
      </w:r>
    </w:p>
    <w:p w14:paraId="2CC425D8" w14:textId="77777777" w:rsidR="00A071F5" w:rsidRDefault="00A071F5" w:rsidP="00A44B61"/>
    <w:p w14:paraId="7BEC8A6F" w14:textId="77777777" w:rsidR="001F16E8" w:rsidRDefault="001F16E8" w:rsidP="00A44B61">
      <w:pPr>
        <w:pStyle w:val="ListParagraph"/>
        <w:numPr>
          <w:ilvl w:val="0"/>
          <w:numId w:val="2"/>
        </w:numPr>
      </w:pPr>
      <w:r>
        <w:t>Join</w:t>
      </w:r>
      <w:r w:rsidR="00D30D20">
        <w:t>ed</w:t>
      </w:r>
      <w:r>
        <w:t xml:space="preserve"> tables to access flow/velocity numbers</w:t>
      </w:r>
    </w:p>
    <w:p w14:paraId="3C87C2A7" w14:textId="77777777" w:rsidR="00E5505E" w:rsidRDefault="00E5505E" w:rsidP="00A44B61">
      <w:pPr>
        <w:pStyle w:val="ListParagraph"/>
        <w:numPr>
          <w:ilvl w:val="0"/>
          <w:numId w:val="2"/>
        </w:numPr>
      </w:pPr>
      <w:r>
        <w:t>Add</w:t>
      </w:r>
      <w:r w:rsidR="00D30D20">
        <w:t>ed</w:t>
      </w:r>
      <w:r>
        <w:t xml:space="preserve"> attributes for unit conversion</w:t>
      </w:r>
    </w:p>
    <w:p w14:paraId="3F436419" w14:textId="77777777" w:rsidR="00E5505E" w:rsidRDefault="001F16E8" w:rsidP="00A44B61">
      <w:pPr>
        <w:pStyle w:val="ListParagraph"/>
        <w:numPr>
          <w:ilvl w:val="0"/>
          <w:numId w:val="2"/>
        </w:numPr>
      </w:pPr>
      <w:r>
        <w:t>Modified reach IDs and drainage areas because a</w:t>
      </w:r>
      <w:r w:rsidR="00E5505E">
        <w:t>ll segments in a water body needed to be treated as a single unit so that the stream had one value</w:t>
      </w:r>
      <w:r>
        <w:t xml:space="preserve"> </w:t>
      </w:r>
    </w:p>
    <w:p w14:paraId="1763EE59" w14:textId="77777777" w:rsidR="00E5505E" w:rsidRDefault="00D30D20" w:rsidP="00A44B61">
      <w:pPr>
        <w:pStyle w:val="ListParagraph"/>
        <w:numPr>
          <w:ilvl w:val="0"/>
          <w:numId w:val="2"/>
        </w:numPr>
      </w:pPr>
      <w:r>
        <w:t>Added percent N removal so that e</w:t>
      </w:r>
      <w:r w:rsidR="00E5505E">
        <w:t>ach waterbody ha</w:t>
      </w:r>
      <w:r>
        <w:t>d</w:t>
      </w:r>
      <w:r w:rsidR="00E5505E">
        <w:t xml:space="preserve"> a constant for removal due to retention time</w:t>
      </w:r>
    </w:p>
    <w:p w14:paraId="6FBB88F2" w14:textId="77777777" w:rsidR="00AF5610" w:rsidRDefault="00AF5610" w:rsidP="00A44B61">
      <w:pPr>
        <w:pStyle w:val="ListParagraph"/>
        <w:numPr>
          <w:ilvl w:val="0"/>
          <w:numId w:val="2"/>
        </w:numPr>
      </w:pPr>
      <w:r>
        <w:t xml:space="preserve">In the SSURGO data, removed </w:t>
      </w:r>
      <w:r w:rsidR="00B71EEE">
        <w:t>hydric soils in developed areas</w:t>
      </w:r>
    </w:p>
    <w:p w14:paraId="0881AA19" w14:textId="77777777" w:rsidR="006E3DB3" w:rsidRDefault="006E3DB3" w:rsidP="00A44B61"/>
    <w:p w14:paraId="7167300F" w14:textId="77777777" w:rsidR="00F405CE" w:rsidRDefault="00F405CE" w:rsidP="00A44B61">
      <w:r>
        <w:t>The biggest problem on the list is the manual editing of the reach IDs within waterbodies which was necessary to properly calculate</w:t>
      </w:r>
      <w:r w:rsidR="004866B1">
        <w:t xml:space="preserve"> removal due to</w:t>
      </w:r>
      <w:r>
        <w:t xml:space="preserve"> retention time.  Manual editing is time consuming and also means that new versions of NHD cannot easily be added to the model as the editing would have to </w:t>
      </w:r>
      <w:r>
        <w:lastRenderedPageBreak/>
        <w:t xml:space="preserve">be repeated.  </w:t>
      </w:r>
      <w:r w:rsidR="009046B8">
        <w:t>A</w:t>
      </w:r>
      <w:r w:rsidR="003924D5">
        <w:t xml:space="preserve"> goal of using a raster based model </w:t>
      </w:r>
      <w:r w:rsidR="009046B8">
        <w:t>is</w:t>
      </w:r>
      <w:r w:rsidR="003924D5">
        <w:t xml:space="preserve"> to use the data as it is provided and avoid any manual pre-processing.  </w:t>
      </w:r>
    </w:p>
    <w:p w14:paraId="1EABAB62" w14:textId="77777777" w:rsidR="00F405CE" w:rsidRDefault="00F405CE" w:rsidP="00A44B61"/>
    <w:p w14:paraId="3ADA92DD" w14:textId="77777777" w:rsidR="006C0441" w:rsidRDefault="006C0441" w:rsidP="006C0441">
      <w:pPr>
        <w:pStyle w:val="Heading2"/>
      </w:pPr>
      <w:r>
        <w:t>NHDPlus V2 Raster Layers</w:t>
      </w:r>
    </w:p>
    <w:p w14:paraId="6E40EDF7" w14:textId="77777777" w:rsidR="003D5FF8" w:rsidRDefault="0063206C" w:rsidP="00A44B61">
      <w:r>
        <w:t xml:space="preserve">The NHDPlus V2 contains raster layers ideally suited to the NSink model.  </w:t>
      </w:r>
      <w:r w:rsidR="003D5FF8">
        <w:t>They are</w:t>
      </w:r>
      <w:r w:rsidR="006C0441">
        <w:t xml:space="preserve"> the hydroDEM</w:t>
      </w:r>
      <w:r w:rsidR="009046B8">
        <w:t xml:space="preserve"> (digital elevation model)</w:t>
      </w:r>
      <w:r w:rsidR="006C0441">
        <w:t xml:space="preserve">, flow direction and flow accumulation.  The </w:t>
      </w:r>
      <w:r w:rsidR="009046B8" w:rsidRPr="009046B8">
        <w:rPr>
          <w:b/>
        </w:rPr>
        <w:t>h</w:t>
      </w:r>
      <w:r w:rsidR="006C0441" w:rsidRPr="009046B8">
        <w:rPr>
          <w:b/>
        </w:rPr>
        <w:t>ydroDEM</w:t>
      </w:r>
      <w:r w:rsidR="006C0441">
        <w:t xml:space="preserve"> is </w:t>
      </w:r>
      <w:r w:rsidR="00DF2032">
        <w:t xml:space="preserve">a raster grid of </w:t>
      </w:r>
      <w:r w:rsidR="00D9186D">
        <w:t xml:space="preserve">elevation values with flowlines, </w:t>
      </w:r>
      <w:r w:rsidR="00DF2032">
        <w:t xml:space="preserve">waterbodies </w:t>
      </w:r>
      <w:r w:rsidR="00D9186D">
        <w:t>and other features</w:t>
      </w:r>
      <w:r w:rsidR="00590CA5">
        <w:t xml:space="preserve"> </w:t>
      </w:r>
      <w:r w:rsidR="00DF2032">
        <w:t xml:space="preserve">“burned” in.  </w:t>
      </w:r>
      <w:r w:rsidR="00D9186D">
        <w:t xml:space="preserve"> The hydroDEM is used to generate the flow direction grid.  The </w:t>
      </w:r>
      <w:r w:rsidR="009046B8">
        <w:rPr>
          <w:b/>
        </w:rPr>
        <w:t>flow d</w:t>
      </w:r>
      <w:r w:rsidR="006C0441" w:rsidRPr="00D9186D">
        <w:rPr>
          <w:b/>
        </w:rPr>
        <w:t>irection</w:t>
      </w:r>
      <w:r w:rsidR="00D9186D" w:rsidRPr="00D9186D">
        <w:rPr>
          <w:b/>
        </w:rPr>
        <w:t xml:space="preserve"> </w:t>
      </w:r>
      <w:r w:rsidR="00D9186D">
        <w:t xml:space="preserve">raster has pixels with values representing the direction water would flow from each grid cell. </w:t>
      </w:r>
      <w:r w:rsidR="007812D8">
        <w:t xml:space="preserve"> </w:t>
      </w:r>
      <w:commentRangeStart w:id="8"/>
      <w:r w:rsidR="007812D8">
        <w:t>The</w:t>
      </w:r>
      <w:r w:rsidR="00D9186D">
        <w:t xml:space="preserve"> </w:t>
      </w:r>
      <w:r w:rsidR="009046B8">
        <w:rPr>
          <w:b/>
        </w:rPr>
        <w:t>flow a</w:t>
      </w:r>
      <w:r w:rsidR="007812D8" w:rsidRPr="0086649D">
        <w:rPr>
          <w:b/>
        </w:rPr>
        <w:t>ccumulation</w:t>
      </w:r>
      <w:r w:rsidR="007812D8">
        <w:t xml:space="preserve"> raster </w:t>
      </w:r>
      <w:r w:rsidR="0086649D">
        <w:t xml:space="preserve">has pixels with values representing the number of cells flowing to that cell. </w:t>
      </w:r>
      <w:commentRangeEnd w:id="8"/>
      <w:r w:rsidR="00A071F5">
        <w:rPr>
          <w:rStyle w:val="CommentReference"/>
        </w:rPr>
        <w:commentReference w:id="8"/>
      </w:r>
      <w:r w:rsidR="0086649D">
        <w:t xml:space="preserve"> The result is cells with higher values represent a stream channel.  </w:t>
      </w:r>
    </w:p>
    <w:p w14:paraId="4BF61A16" w14:textId="77777777" w:rsidR="006C0441" w:rsidRDefault="006C0441" w:rsidP="00A44B61"/>
    <w:p w14:paraId="3B53937C" w14:textId="77777777" w:rsidR="0086649D" w:rsidRDefault="0086649D" w:rsidP="00A44B61"/>
    <w:p w14:paraId="104DDF8E" w14:textId="77777777" w:rsidR="006C0441" w:rsidRDefault="004C4603" w:rsidP="006C0441">
      <w:pPr>
        <w:pStyle w:val="Heading2"/>
      </w:pPr>
      <w:r>
        <w:t>Raster Solution</w:t>
      </w:r>
    </w:p>
    <w:p w14:paraId="16860675" w14:textId="77777777" w:rsidR="003D5FF8" w:rsidRDefault="003D5FF8" w:rsidP="00A44B61"/>
    <w:p w14:paraId="2EB26F00" w14:textId="77777777" w:rsidR="0086649D" w:rsidRDefault="0086649D" w:rsidP="0086649D">
      <w:pPr>
        <w:pStyle w:val="Heading4"/>
      </w:pPr>
      <w:commentRangeStart w:id="9"/>
      <w:r>
        <w:t xml:space="preserve">Preprocessing </w:t>
      </w:r>
      <w:commentRangeEnd w:id="9"/>
      <w:r w:rsidR="00F9493B">
        <w:rPr>
          <w:rStyle w:val="CommentReference"/>
          <w:i w:val="0"/>
          <w:iCs w:val="0"/>
          <w:smallCaps w:val="0"/>
          <w:spacing w:val="0"/>
        </w:rPr>
        <w:commentReference w:id="9"/>
      </w:r>
    </w:p>
    <w:p w14:paraId="0E592B32" w14:textId="77777777" w:rsidR="00A275A7" w:rsidRDefault="00A275A7" w:rsidP="00A44B61"/>
    <w:p w14:paraId="0DDAC8A0" w14:textId="77777777" w:rsidR="00084396" w:rsidRPr="00A10992" w:rsidRDefault="00084396" w:rsidP="00A44B61">
      <w:pPr>
        <w:rPr>
          <w:color w:val="0070C0"/>
        </w:rPr>
      </w:pPr>
      <w:r w:rsidRPr="00A10992">
        <w:rPr>
          <w:color w:val="0070C0"/>
        </w:rPr>
        <w:t xml:space="preserve">Where did Chris get his N values that he assigned to streams and lakes/ponds? In the paper it says from long-term stream gage data (per basin?).  Would this need to be re-done? What kind of format is this data in? </w:t>
      </w:r>
    </w:p>
    <w:p w14:paraId="1D4F6317" w14:textId="77777777" w:rsidR="009F2A07" w:rsidRDefault="009F2A07" w:rsidP="00A44B61"/>
    <w:p w14:paraId="09992F58" w14:textId="77777777" w:rsidR="009F2A07" w:rsidRDefault="009F2A07" w:rsidP="00A44B61"/>
    <w:p w14:paraId="54B9E91B" w14:textId="77777777" w:rsidR="00A275A7" w:rsidRDefault="00A275A7" w:rsidP="00A275A7">
      <w:pPr>
        <w:pStyle w:val="Heading4"/>
      </w:pPr>
      <w:commentRangeStart w:id="10"/>
      <w:r>
        <w:t>Flow path over land</w:t>
      </w:r>
      <w:commentRangeEnd w:id="10"/>
      <w:r w:rsidR="00DF393A">
        <w:rPr>
          <w:rStyle w:val="CommentReference"/>
          <w:i w:val="0"/>
          <w:iCs w:val="0"/>
          <w:smallCaps w:val="0"/>
          <w:spacing w:val="0"/>
        </w:rPr>
        <w:commentReference w:id="10"/>
      </w:r>
    </w:p>
    <w:p w14:paraId="7B309C1A" w14:textId="77777777" w:rsidR="00A10992" w:rsidRDefault="00A10992" w:rsidP="00A10992"/>
    <w:p w14:paraId="12E195D9" w14:textId="77777777" w:rsidR="00A10992" w:rsidRPr="00A10992" w:rsidRDefault="00A10992" w:rsidP="00A10992">
      <w:pPr>
        <w:rPr>
          <w:color w:val="0070C0"/>
        </w:rPr>
      </w:pPr>
      <w:r w:rsidRPr="00A10992">
        <w:rPr>
          <w:color w:val="0070C0"/>
        </w:rPr>
        <w:t>How do you create, or follow a path through a raster?</w:t>
      </w:r>
    </w:p>
    <w:p w14:paraId="733E57CE" w14:textId="77777777" w:rsidR="00A275A7" w:rsidRPr="00A10992" w:rsidRDefault="00036895" w:rsidP="00A275A7">
      <w:pPr>
        <w:rPr>
          <w:color w:val="0070C0"/>
        </w:rPr>
      </w:pPr>
      <w:r w:rsidRPr="00A10992">
        <w:rPr>
          <w:color w:val="0070C0"/>
        </w:rPr>
        <w:t xml:space="preserve">Use flow direction for least cost somehow? </w:t>
      </w:r>
      <w:r w:rsidR="00A10992">
        <w:rPr>
          <w:color w:val="0070C0"/>
        </w:rPr>
        <w:t>Raindrop analysis?</w:t>
      </w:r>
    </w:p>
    <w:p w14:paraId="39BB7FF5" w14:textId="77777777" w:rsidR="00036895" w:rsidRDefault="00036895" w:rsidP="00A275A7"/>
    <w:p w14:paraId="6928B93C" w14:textId="77777777" w:rsidR="00A275A7" w:rsidRDefault="00A275A7" w:rsidP="00A275A7"/>
    <w:p w14:paraId="5A572DD4" w14:textId="77777777" w:rsidR="00A275A7" w:rsidRDefault="00A275A7" w:rsidP="00A275A7">
      <w:pPr>
        <w:pStyle w:val="Heading4"/>
      </w:pPr>
      <w:commentRangeStart w:id="11"/>
      <w:r>
        <w:t>Flow through water channels</w:t>
      </w:r>
      <w:commentRangeEnd w:id="11"/>
      <w:r w:rsidR="00DF393A">
        <w:rPr>
          <w:rStyle w:val="CommentReference"/>
          <w:i w:val="0"/>
          <w:iCs w:val="0"/>
          <w:smallCaps w:val="0"/>
          <w:spacing w:val="0"/>
        </w:rPr>
        <w:commentReference w:id="11"/>
      </w:r>
    </w:p>
    <w:p w14:paraId="5D860198" w14:textId="77777777" w:rsidR="00A275A7" w:rsidRDefault="00A275A7" w:rsidP="00A275A7"/>
    <w:p w14:paraId="78F80D6A" w14:textId="77777777" w:rsidR="00A275A7" w:rsidRPr="00A10992" w:rsidRDefault="00036895" w:rsidP="00A275A7">
      <w:pPr>
        <w:rPr>
          <w:color w:val="0070C0"/>
        </w:rPr>
      </w:pPr>
      <w:r w:rsidRPr="00A10992">
        <w:rPr>
          <w:color w:val="0070C0"/>
        </w:rPr>
        <w:t>Some sort of cost method?</w:t>
      </w:r>
    </w:p>
    <w:p w14:paraId="5F279C9C" w14:textId="77777777" w:rsidR="00036895" w:rsidRPr="00A10992" w:rsidRDefault="00036895" w:rsidP="00A275A7">
      <w:pPr>
        <w:rPr>
          <w:color w:val="0070C0"/>
        </w:rPr>
      </w:pPr>
      <w:r w:rsidRPr="00A10992">
        <w:rPr>
          <w:color w:val="0070C0"/>
        </w:rPr>
        <w:t>Maybe stream link tool to assign</w:t>
      </w:r>
      <w:r w:rsidR="00DA0E3A" w:rsidRPr="00A10992">
        <w:rPr>
          <w:color w:val="0070C0"/>
        </w:rPr>
        <w:t xml:space="preserve"> IDs to raster stream</w:t>
      </w:r>
      <w:r w:rsidRPr="00A10992">
        <w:rPr>
          <w:color w:val="0070C0"/>
        </w:rPr>
        <w:t xml:space="preserve"> segments </w:t>
      </w:r>
      <w:r w:rsidR="00DA0E3A" w:rsidRPr="00A10992">
        <w:rPr>
          <w:color w:val="0070C0"/>
        </w:rPr>
        <w:t>between intersections</w:t>
      </w:r>
      <w:r w:rsidRPr="00A10992">
        <w:rPr>
          <w:color w:val="0070C0"/>
        </w:rPr>
        <w:t>?</w:t>
      </w:r>
      <w:r w:rsidR="00DA0E3A" w:rsidRPr="00A10992">
        <w:rPr>
          <w:color w:val="0070C0"/>
        </w:rPr>
        <w:t xml:space="preserve">  Then what?</w:t>
      </w:r>
    </w:p>
    <w:p w14:paraId="0DAFE551" w14:textId="77777777" w:rsidR="00A275A7" w:rsidRDefault="00A275A7" w:rsidP="00A275A7"/>
    <w:p w14:paraId="2FFD0355" w14:textId="77777777" w:rsidR="00A275A7" w:rsidRDefault="00A275A7" w:rsidP="00A275A7">
      <w:pPr>
        <w:pStyle w:val="Heading4"/>
      </w:pPr>
      <w:commentRangeStart w:id="12"/>
      <w:r>
        <w:t>N Summary</w:t>
      </w:r>
      <w:commentRangeEnd w:id="12"/>
      <w:r w:rsidR="0082403C">
        <w:rPr>
          <w:rStyle w:val="CommentReference"/>
          <w:i w:val="0"/>
          <w:iCs w:val="0"/>
          <w:smallCaps w:val="0"/>
          <w:spacing w:val="0"/>
        </w:rPr>
        <w:commentReference w:id="12"/>
      </w:r>
    </w:p>
    <w:p w14:paraId="1875A27B" w14:textId="77777777" w:rsidR="00A275A7" w:rsidRDefault="00A275A7" w:rsidP="00A44B61"/>
    <w:p w14:paraId="73E710E9" w14:textId="77777777" w:rsidR="00A275A7" w:rsidRDefault="00A275A7" w:rsidP="00A44B61"/>
    <w:p w14:paraId="0280BEBF" w14:textId="77777777" w:rsidR="00A275A7" w:rsidRDefault="00A275A7" w:rsidP="00A44B61"/>
    <w:p w14:paraId="202261DB" w14:textId="77777777" w:rsidR="00A275A7" w:rsidRDefault="00A275A7" w:rsidP="00A44B61"/>
    <w:p w14:paraId="6210D870" w14:textId="77777777" w:rsidR="00A275A7" w:rsidRDefault="00A275A7" w:rsidP="00A44B61"/>
    <w:p w14:paraId="3B4C3547" w14:textId="77777777" w:rsidR="00DF2032" w:rsidRDefault="00DF2032" w:rsidP="00A44B61"/>
    <w:p w14:paraId="75A4B08B" w14:textId="77777777" w:rsidR="00850B58" w:rsidRDefault="00850B58" w:rsidP="0039205E">
      <w:pPr>
        <w:pStyle w:val="Heading2"/>
      </w:pPr>
      <w:commentRangeStart w:id="13"/>
      <w:r>
        <w:t>Further work</w:t>
      </w:r>
      <w:commentRangeEnd w:id="13"/>
      <w:r w:rsidR="00FB7B4A">
        <w:rPr>
          <w:rStyle w:val="CommentReference"/>
          <w:smallCaps w:val="0"/>
          <w:color w:val="auto"/>
          <w:spacing w:val="0"/>
        </w:rPr>
        <w:commentReference w:id="13"/>
      </w:r>
    </w:p>
    <w:p w14:paraId="4A15B6D6" w14:textId="77777777" w:rsidR="0039205E" w:rsidRDefault="00850B58" w:rsidP="0039205E">
      <w:pPr>
        <w:pStyle w:val="Heading4"/>
      </w:pPr>
      <w:r>
        <w:t xml:space="preserve">Explore </w:t>
      </w:r>
      <w:r w:rsidR="0039205E">
        <w:t>Modeling wit</w:t>
      </w:r>
      <w:r w:rsidR="009256BF">
        <w:t>h</w:t>
      </w:r>
      <w:r w:rsidR="0039205E">
        <w:t xml:space="preserve"> Map Services</w:t>
      </w:r>
    </w:p>
    <w:p w14:paraId="3E1410C6" w14:textId="77777777" w:rsidR="00850B58" w:rsidRDefault="0039205E" w:rsidP="00A44B61">
      <w:r>
        <w:t xml:space="preserve">Research and test </w:t>
      </w:r>
      <w:r w:rsidR="00850B58">
        <w:t>existing map services for all i</w:t>
      </w:r>
      <w:bookmarkStart w:id="14" w:name="_GoBack"/>
      <w:bookmarkEnd w:id="14"/>
      <w:r w:rsidR="00850B58">
        <w:t>nputs</w:t>
      </w:r>
      <w:r>
        <w:t xml:space="preserve">.  If this works, it is an ideal scenario because the NSink team would not need to service or maintain basic map services.  Some map services already exist and warrant further exploration </w:t>
      </w:r>
      <w:r w:rsidR="00FA5A3C">
        <w:t xml:space="preserve">are listed and described in Appendix </w:t>
      </w:r>
      <w:r w:rsidR="00FA5A3C" w:rsidRPr="00FA5A3C">
        <w:rPr>
          <w:color w:val="FF0000"/>
        </w:rPr>
        <w:t>XX</w:t>
      </w:r>
      <w:r w:rsidR="00FA5A3C">
        <w:t xml:space="preserve">. </w:t>
      </w:r>
      <w:r>
        <w:t xml:space="preserve"> </w:t>
      </w:r>
    </w:p>
    <w:p w14:paraId="22D45E63" w14:textId="77777777" w:rsidR="0039205E" w:rsidRDefault="0039205E" w:rsidP="00A44B61"/>
    <w:p w14:paraId="4835C95E" w14:textId="77777777" w:rsidR="00DE2A3C" w:rsidRDefault="00DE2A3C" w:rsidP="00DE2A3C">
      <w:pPr>
        <w:pStyle w:val="Heading4"/>
      </w:pPr>
      <w:r>
        <w:t>Hydric Soils</w:t>
      </w:r>
    </w:p>
    <w:p w14:paraId="527AE6FA" w14:textId="77777777" w:rsidR="00850B58" w:rsidRDefault="00850B58" w:rsidP="00A44B61">
      <w:r>
        <w:lastRenderedPageBreak/>
        <w:t xml:space="preserve">Compare the PWSL attribute of the gSSURGO data to determine if developed lands need to be removed.  If so, create a model to recode the NLCD so that developed land is 0 and all other classes are 1.  Use this as a mask to the gSSURGO PWSL layer.  </w:t>
      </w:r>
    </w:p>
    <w:p w14:paraId="4FFBD7C4" w14:textId="77777777" w:rsidR="00850B58" w:rsidRDefault="00850B58" w:rsidP="00A44B61"/>
    <w:p w14:paraId="0B9156F8" w14:textId="77777777" w:rsidR="003B197E" w:rsidRDefault="003B197E" w:rsidP="00A44B61"/>
    <w:p w14:paraId="61C2169F" w14:textId="77777777" w:rsidR="003B197E" w:rsidRDefault="003B197E" w:rsidP="00DE2A3C">
      <w:pPr>
        <w:pStyle w:val="Heading4"/>
      </w:pPr>
      <w:r>
        <w:t>Geographic reach</w:t>
      </w:r>
    </w:p>
    <w:p w14:paraId="6DEACA3E" w14:textId="77777777" w:rsidR="003B197E" w:rsidRDefault="003B197E" w:rsidP="00A44B61">
      <w:r>
        <w:t>If map services do not exist or are not adequate for input into the NSink raster models, the data layers will need</w:t>
      </w:r>
      <w:r w:rsidR="00A10992">
        <w:t xml:space="preserve"> to be downloaded and stored</w:t>
      </w:r>
      <w:r>
        <w:t xml:space="preserve">.  The NHDPlusV2 data is available for RPU.  The NRCS gSSURGO data is downloaded by state.  </w:t>
      </w:r>
    </w:p>
    <w:p w14:paraId="635DAFB9" w14:textId="77777777" w:rsidR="003B197E" w:rsidRDefault="003B197E" w:rsidP="00A44B61"/>
    <w:p w14:paraId="1C2B2826" w14:textId="77777777" w:rsidR="00A10992" w:rsidRDefault="00A10992" w:rsidP="00A10992">
      <w:r>
        <w:t xml:space="preserve">US consists of 20 RPU (raster processing units) which are downloaded by 23 sections.  Two large RPUs (South Altantic and the Missouri) are downloaded in sections and the Alaska RPU is not listed for download.  See </w:t>
      </w:r>
      <w:hyperlink r:id="rId10" w:history="1">
        <w:r w:rsidRPr="009D4F96">
          <w:rPr>
            <w:rStyle w:val="Hyperlink"/>
          </w:rPr>
          <w:t>http://www.horizon-systems.com/NHDPlus/NHDPlusV2_data.php</w:t>
        </w:r>
      </w:hyperlink>
      <w:r>
        <w:t xml:space="preserve"> for details</w:t>
      </w:r>
    </w:p>
    <w:p w14:paraId="3EAFE869" w14:textId="77777777" w:rsidR="003B197E" w:rsidRDefault="003B197E" w:rsidP="00A44B61"/>
    <w:p w14:paraId="7D73DD3B" w14:textId="77777777" w:rsidR="00DE2A3C" w:rsidRDefault="00DE2A3C" w:rsidP="00A44B61"/>
    <w:p w14:paraId="60FB1F83" w14:textId="77777777" w:rsidR="00DF2032" w:rsidRDefault="00DF2032" w:rsidP="00DE2A3C">
      <w:pPr>
        <w:pStyle w:val="Heading2"/>
      </w:pPr>
      <w:r>
        <w:t>Appendix</w:t>
      </w:r>
      <w:r w:rsidR="00667DF5">
        <w:t xml:space="preserve">  </w:t>
      </w:r>
      <w:r w:rsidR="00667DF5" w:rsidRPr="00B371BB">
        <w:rPr>
          <w:color w:val="FF0000"/>
        </w:rPr>
        <w:t>XX</w:t>
      </w:r>
      <w:r w:rsidR="00667DF5">
        <w:t>. Burn Components</w:t>
      </w:r>
    </w:p>
    <w:p w14:paraId="1CF4C0D4" w14:textId="77777777" w:rsidR="00DF2032" w:rsidRDefault="00DF2032" w:rsidP="00A44B61"/>
    <w:p w14:paraId="74964F7E" w14:textId="77777777" w:rsidR="00DF2032" w:rsidRDefault="00DF2032" w:rsidP="00A44B61">
      <w:r>
        <w:t>Burn components</w:t>
      </w:r>
    </w:p>
    <w:p w14:paraId="457483BE" w14:textId="77777777" w:rsidR="00DF2032" w:rsidRDefault="00DF2032" w:rsidP="00A44B61">
      <w:r>
        <w:t>BurnAddLine</w:t>
      </w:r>
    </w:p>
    <w:p w14:paraId="21EEEA50" w14:textId="77777777" w:rsidR="00DF2032" w:rsidRDefault="00DF2032" w:rsidP="00A44B61">
      <w:r>
        <w:t>BurnAddWaterbody</w:t>
      </w:r>
    </w:p>
    <w:p w14:paraId="659FD42E" w14:textId="77777777" w:rsidR="00DF2032" w:rsidRDefault="00DF2032" w:rsidP="00A44B61">
      <w:r>
        <w:t>BurnLineEvent</w:t>
      </w:r>
    </w:p>
    <w:p w14:paraId="3F9BCFBD" w14:textId="77777777" w:rsidR="00DF2032" w:rsidRDefault="00DF2032" w:rsidP="00A44B61">
      <w:r>
        <w:t>BurnWaterbody</w:t>
      </w:r>
    </w:p>
    <w:p w14:paraId="577D5622" w14:textId="77777777" w:rsidR="00DF2032" w:rsidRDefault="00DF2032" w:rsidP="00A44B61">
      <w:r>
        <w:t>LandSea</w:t>
      </w:r>
    </w:p>
    <w:p w14:paraId="7E5E3356" w14:textId="77777777" w:rsidR="00DF2032" w:rsidRDefault="00DF2032" w:rsidP="00A44B61">
      <w:r>
        <w:t>Sink</w:t>
      </w:r>
    </w:p>
    <w:p w14:paraId="7EE4540A" w14:textId="77777777" w:rsidR="00DF2032" w:rsidRDefault="00DF2032" w:rsidP="00A44B61">
      <w:r>
        <w:t>Wall</w:t>
      </w:r>
    </w:p>
    <w:p w14:paraId="1878EFC2" w14:textId="77777777" w:rsidR="00E874FE" w:rsidRDefault="00E874FE" w:rsidP="00A44B61"/>
    <w:p w14:paraId="72929D25" w14:textId="77777777" w:rsidR="00F77815" w:rsidRDefault="00F77815" w:rsidP="00A44B61"/>
    <w:p w14:paraId="7DA39311" w14:textId="77777777" w:rsidR="00F77815" w:rsidRDefault="00FA5A3C" w:rsidP="00DE2A3C">
      <w:pPr>
        <w:pStyle w:val="Heading2"/>
      </w:pPr>
      <w:r>
        <w:t xml:space="preserve">Appendix  </w:t>
      </w:r>
      <w:r w:rsidR="00667DF5" w:rsidRPr="00B371BB">
        <w:rPr>
          <w:color w:val="FF0000"/>
        </w:rPr>
        <w:t>XX</w:t>
      </w:r>
      <w:r>
        <w:t>.  Map Services</w:t>
      </w:r>
    </w:p>
    <w:p w14:paraId="074DF27C" w14:textId="77777777" w:rsidR="00FA5A3C" w:rsidRDefault="00FA5A3C" w:rsidP="00A44B61"/>
    <w:p w14:paraId="545C2389" w14:textId="77777777" w:rsidR="00FA5A3C" w:rsidRDefault="00FA5A3C" w:rsidP="00007D7C">
      <w:r>
        <w:t>NRCS SSURGO via Esri</w:t>
      </w:r>
    </w:p>
    <w:p w14:paraId="6DCC2A37" w14:textId="77777777" w:rsidR="00FA5A3C" w:rsidRPr="00007D7C" w:rsidRDefault="00FA5A3C" w:rsidP="00007D7C">
      <w:r w:rsidRPr="00007D7C">
        <w:rPr>
          <w:rFonts w:ascii="Lucida Sans Unicode" w:hAnsi="Lucida Sans Unicode" w:cs="Lucida Sans Unicode"/>
          <w:sz w:val="18"/>
          <w:szCs w:val="18"/>
          <w:shd w:val="clear" w:color="auto" w:fill="FFFFFF"/>
        </w:rPr>
        <w:t>An indication of the proportion of the map unit, expressed as a class, that is hydric, based on the hydric classification of individual map unit components.</w:t>
      </w:r>
    </w:p>
    <w:p w14:paraId="4C7C6BF4" w14:textId="77777777" w:rsidR="00FA5A3C" w:rsidRDefault="00F9493B" w:rsidP="00007D7C">
      <w:hyperlink r:id="rId11" w:history="1">
        <w:r w:rsidR="00FA5A3C" w:rsidRPr="009D4F96">
          <w:rPr>
            <w:rStyle w:val="Hyperlink"/>
          </w:rPr>
          <w:t>http://www.arcgis.com/home/item.html?id=a9b70534e5eb42ae89486e7dd5c47c1f</w:t>
        </w:r>
      </w:hyperlink>
    </w:p>
    <w:p w14:paraId="5C463FBD" w14:textId="77777777" w:rsidR="0082097C" w:rsidRDefault="0082097C" w:rsidP="00007D7C"/>
    <w:p w14:paraId="0E08162C" w14:textId="77777777" w:rsidR="0082097C" w:rsidRDefault="0082097C" w:rsidP="00007D7C">
      <w:r>
        <w:t>NLCD Land Cover</w:t>
      </w:r>
    </w:p>
    <w:p w14:paraId="674747A9" w14:textId="77777777" w:rsidR="00007D7C" w:rsidRDefault="00007D7C" w:rsidP="00007D7C">
      <w:r>
        <w:t xml:space="preserve">A 16-class land cover derived from Landsat satellite imagery and other sources.  </w:t>
      </w:r>
      <w:r w:rsidR="00DE2A3C">
        <w:t xml:space="preserve">Layer 4 is the 2011 land cover for the continental US.  </w:t>
      </w:r>
    </w:p>
    <w:p w14:paraId="349508A5" w14:textId="77777777" w:rsidR="00FA5A3C" w:rsidRDefault="00F9493B" w:rsidP="00007D7C">
      <w:hyperlink r:id="rId12" w:history="1">
        <w:r w:rsidR="00007D7C" w:rsidRPr="009D4F96">
          <w:rPr>
            <w:rStyle w:val="Hyperlink"/>
          </w:rPr>
          <w:t>http://raster.nationalmap.gov/arcgis/rest/services/LandCover/USGS_EROS_LandCover_NLCD/MapServer</w:t>
        </w:r>
      </w:hyperlink>
      <w:r w:rsidR="00007D7C">
        <w:t xml:space="preserve">  </w:t>
      </w:r>
    </w:p>
    <w:p w14:paraId="54796B25" w14:textId="77777777" w:rsidR="00FA5A3C" w:rsidRDefault="00FA5A3C" w:rsidP="00A44B61"/>
    <w:p w14:paraId="5110560A" w14:textId="77777777" w:rsidR="00797D4D" w:rsidRDefault="00797D4D" w:rsidP="00A44B61">
      <w:r>
        <w:t>High Resolution NHD</w:t>
      </w:r>
    </w:p>
    <w:p w14:paraId="7AC1912D" w14:textId="77777777" w:rsidR="00797D4D" w:rsidRDefault="00797D4D" w:rsidP="00A44B61">
      <w:r>
        <w:t>The map service displays key layers of the NHD including vector  flowlines, streams, rivers and  waterbodies.</w:t>
      </w:r>
    </w:p>
    <w:p w14:paraId="6EEB597D" w14:textId="77777777" w:rsidR="00797D4D" w:rsidRDefault="00F9493B" w:rsidP="00A44B61">
      <w:hyperlink r:id="rId13" w:history="1">
        <w:r w:rsidR="00797D4D" w:rsidRPr="009D4F96">
          <w:rPr>
            <w:rStyle w:val="Hyperlink"/>
          </w:rPr>
          <w:t>http://www.arcgis.com/home/item.html?id=c3cbe1eaf6f4492db74e62f7f4ba2418</w:t>
        </w:r>
      </w:hyperlink>
      <w:r w:rsidR="00797D4D">
        <w:t xml:space="preserve"> </w:t>
      </w:r>
    </w:p>
    <w:p w14:paraId="55D51136" w14:textId="77777777" w:rsidR="00797D4D" w:rsidRDefault="00797D4D" w:rsidP="00A44B61"/>
    <w:p w14:paraId="6A0227BF" w14:textId="77777777" w:rsidR="00797D4D" w:rsidRDefault="00797D4D" w:rsidP="00A44B61">
      <w:r>
        <w:t>USA National Hydrography Dataset Plus Version 2.1 Seamless</w:t>
      </w:r>
    </w:p>
    <w:p w14:paraId="6FBBB023" w14:textId="77777777" w:rsidR="00797D4D" w:rsidRDefault="00797D4D" w:rsidP="00A44B61">
      <w:r>
        <w:lastRenderedPageBreak/>
        <w:t xml:space="preserve">The map services contains many key features of the NHDPlusV2 including rivers and streams (flowlines), lakes, bays and other waterbodies, and sinks.  </w:t>
      </w:r>
    </w:p>
    <w:p w14:paraId="0E61222F" w14:textId="77777777" w:rsidR="00F77815" w:rsidRDefault="00F9493B" w:rsidP="00A44B61">
      <w:hyperlink r:id="rId14" w:history="1">
        <w:r w:rsidR="00797D4D" w:rsidRPr="009D4F96">
          <w:rPr>
            <w:rStyle w:val="Hyperlink"/>
          </w:rPr>
          <w:t>http://www.arcgis.com/home/item.html?id=5600cf6b463043ec97b764fb258997be</w:t>
        </w:r>
      </w:hyperlink>
    </w:p>
    <w:p w14:paraId="3F69151B" w14:textId="77777777" w:rsidR="00797D4D" w:rsidRDefault="00797D4D" w:rsidP="00A44B61"/>
    <w:p w14:paraId="3D5B70D8" w14:textId="77777777" w:rsidR="000728C6" w:rsidRDefault="000728C6" w:rsidP="00A44B61">
      <w:r>
        <w:t>USA NHDPlusV2</w:t>
      </w:r>
    </w:p>
    <w:p w14:paraId="7804E59B" w14:textId="77777777" w:rsidR="000728C6" w:rsidRDefault="000728C6" w:rsidP="00A44B61">
      <w:r>
        <w:t xml:space="preserve">This map service contains a </w:t>
      </w:r>
      <w:r w:rsidR="00F50387">
        <w:t xml:space="preserve">subset of the NHDV2Plus dataset.  The flowline attributes include some value added attributes including flow estimation models.  </w:t>
      </w:r>
    </w:p>
    <w:p w14:paraId="6EE97506" w14:textId="77777777" w:rsidR="000728C6" w:rsidRDefault="00F9493B" w:rsidP="00A44B61">
      <w:hyperlink r:id="rId15" w:history="1">
        <w:r w:rsidR="000728C6" w:rsidRPr="009D4F96">
          <w:rPr>
            <w:rStyle w:val="Hyperlink"/>
          </w:rPr>
          <w:t>http://www.arcgis.com/home/item.html?id=7c7aa61a3650490789545a515c24cc80</w:t>
        </w:r>
      </w:hyperlink>
    </w:p>
    <w:p w14:paraId="0D3B61FE" w14:textId="77777777" w:rsidR="000728C6" w:rsidRDefault="000728C6" w:rsidP="00A44B61"/>
    <w:p w14:paraId="3A2AF5A9" w14:textId="77777777" w:rsidR="007C51AF" w:rsidRDefault="007C51AF" w:rsidP="00A44B61">
      <w:r>
        <w:t>EPA WATERS</w:t>
      </w:r>
    </w:p>
    <w:p w14:paraId="1D1F2A91" w14:textId="77777777" w:rsidR="007C51AF" w:rsidRDefault="007C51AF" w:rsidP="00A44B61">
      <w:r>
        <w:t>The EPA Waters program maintains a number of web services that could be useful to the raster-based NSink model.  Two services are of particular interest.</w:t>
      </w:r>
    </w:p>
    <w:p w14:paraId="4FB0ABCE" w14:textId="77777777" w:rsidR="007C51AF" w:rsidRDefault="00F9493B" w:rsidP="00A44B61">
      <w:hyperlink r:id="rId16" w:history="1">
        <w:r w:rsidR="007C51AF" w:rsidRPr="009D4F96">
          <w:rPr>
            <w:rStyle w:val="Hyperlink"/>
          </w:rPr>
          <w:t>http://water.epa.gov/scitech/datait/tools/waters/services/index.cfm</w:t>
        </w:r>
      </w:hyperlink>
      <w:r w:rsidR="007C51AF">
        <w:t xml:space="preserve"> </w:t>
      </w:r>
    </w:p>
    <w:p w14:paraId="47BBE157" w14:textId="77777777" w:rsidR="00E02D47" w:rsidRDefault="007C51AF" w:rsidP="00A44B61">
      <w:r>
        <w:t>The first is the Point Indexing Service.</w:t>
      </w:r>
      <w:r w:rsidR="0011320C">
        <w:t xml:space="preserve">  The Point Indexing service provides a raindrop point indexing function that utilizes the NHDPlus flow direction grid</w:t>
      </w:r>
      <w:r w:rsidR="00E02D47">
        <w:t xml:space="preserve"> to travel “downhill” to the nearest NHD flowline</w:t>
      </w:r>
      <w:r w:rsidR="0011320C">
        <w:t xml:space="preserve">.  </w:t>
      </w:r>
    </w:p>
    <w:p w14:paraId="0DC0A8D7" w14:textId="77777777" w:rsidR="007C51AF" w:rsidRDefault="00F9493B" w:rsidP="00A44B61">
      <w:hyperlink r:id="rId17" w:history="1">
        <w:r w:rsidR="00E02D47" w:rsidRPr="009D4F96">
          <w:rPr>
            <w:rStyle w:val="Hyperlink"/>
          </w:rPr>
          <w:t>http://water.epa.gov/scitech/datait/tools/waters/services/upstream_downstream_service.cfm</w:t>
        </w:r>
      </w:hyperlink>
      <w:r w:rsidR="00E02D47">
        <w:t xml:space="preserve"> </w:t>
      </w:r>
      <w:r w:rsidR="0011320C">
        <w:t xml:space="preserve"> </w:t>
      </w:r>
    </w:p>
    <w:p w14:paraId="3319F89A" w14:textId="77777777" w:rsidR="007C51AF" w:rsidRDefault="007C51AF" w:rsidP="00A44B61"/>
    <w:p w14:paraId="06630424" w14:textId="77777777" w:rsidR="007C51AF" w:rsidRDefault="007C51AF" w:rsidP="00A44B61">
      <w:r>
        <w:t xml:space="preserve">The second is the Upstream/Downstream Service.  </w:t>
      </w:r>
      <w:r w:rsidR="005423B3">
        <w:t xml:space="preserve">It is designed to provide standard traversal and discovery functions upon the NHDPlus stream network.  It includes a start and end point.  </w:t>
      </w:r>
      <w:r w:rsidR="0092263E">
        <w:t xml:space="preserve"> </w:t>
      </w:r>
    </w:p>
    <w:p w14:paraId="1FA2848A" w14:textId="77777777" w:rsidR="007C51AF" w:rsidRDefault="00F9493B" w:rsidP="00A44B61">
      <w:hyperlink r:id="rId18" w:history="1">
        <w:r w:rsidR="00E02D47" w:rsidRPr="009D4F96">
          <w:rPr>
            <w:rStyle w:val="Hyperlink"/>
          </w:rPr>
          <w:t>http://water.epa.gov/scitech/datait/tools/waters/services/upstream_downstream_service.cfm</w:t>
        </w:r>
      </w:hyperlink>
      <w:r w:rsidR="00E02D47">
        <w:t xml:space="preserve"> </w:t>
      </w:r>
    </w:p>
    <w:p w14:paraId="38C36319" w14:textId="77777777" w:rsidR="0011320C" w:rsidRDefault="0011320C" w:rsidP="00A44B61"/>
    <w:p w14:paraId="3ABD7C11" w14:textId="77777777" w:rsidR="00457C28" w:rsidRDefault="00457C28" w:rsidP="00A44B61">
      <w:r>
        <w:t xml:space="preserve">EPA WATERS also serves several map services.  Of interest is the NHDSnapshot_NP21 service which provides access to NHDPlusV2.1 features in the Web Mercator projection.  </w:t>
      </w:r>
    </w:p>
    <w:p w14:paraId="124D64AE" w14:textId="77777777" w:rsidR="0011320C" w:rsidRDefault="00F9493B" w:rsidP="00A44B61">
      <w:hyperlink r:id="rId19" w:history="1">
        <w:r w:rsidR="00457C28" w:rsidRPr="009D4F96">
          <w:rPr>
            <w:rStyle w:val="Hyperlink"/>
          </w:rPr>
          <w:t>http://water.epa.gov/scitech/datait/tools/waters/services/mapping_services.cfm</w:t>
        </w:r>
      </w:hyperlink>
    </w:p>
    <w:p w14:paraId="3E1C2C25" w14:textId="77777777" w:rsidR="00457C28" w:rsidRDefault="00457C28" w:rsidP="00A44B61"/>
    <w:p w14:paraId="59D6657A" w14:textId="77777777" w:rsidR="00457C28" w:rsidRDefault="00457C28" w:rsidP="00A44B61"/>
    <w:p w14:paraId="10FFD197" w14:textId="77777777" w:rsidR="00F77815" w:rsidRDefault="00F77815" w:rsidP="00A44B61"/>
    <w:p w14:paraId="41184048" w14:textId="77777777" w:rsidR="003B197E" w:rsidRDefault="003B197E" w:rsidP="001C009C">
      <w:pPr>
        <w:pStyle w:val="Heading2"/>
      </w:pPr>
      <w:r>
        <w:t>Acronyms</w:t>
      </w:r>
    </w:p>
    <w:p w14:paraId="5A66ED5C" w14:textId="77777777" w:rsidR="003B197E" w:rsidRDefault="003B197E" w:rsidP="00A44B61"/>
    <w:p w14:paraId="39ACCF25" w14:textId="77777777" w:rsidR="002A39E8" w:rsidRDefault="002A39E8" w:rsidP="00A44B61">
      <w:r>
        <w:t>DEM – Digital Elevation Model.  A raster dataset where the value of each pixel is elevation.</w:t>
      </w:r>
    </w:p>
    <w:p w14:paraId="3593876C" w14:textId="77777777" w:rsidR="003B197E" w:rsidRDefault="003B197E" w:rsidP="00A44B61">
      <w:r>
        <w:t>Esri – Environmental Systems Research Institute (geographic software company)</w:t>
      </w:r>
    </w:p>
    <w:p w14:paraId="77BF10EC" w14:textId="77777777" w:rsidR="003B197E" w:rsidRDefault="003B197E" w:rsidP="00A44B61">
      <w:r>
        <w:t xml:space="preserve">gSSURGO – gridded </w:t>
      </w:r>
      <w:r w:rsidR="00054F8E">
        <w:t>Soil Survey Geographic Database.  From the USDA NRCS.</w:t>
      </w:r>
    </w:p>
    <w:p w14:paraId="77F93401" w14:textId="77777777" w:rsidR="002A39E8" w:rsidRDefault="002A39E8" w:rsidP="00A44B61">
      <w:r>
        <w:t xml:space="preserve">NHD – National Hydrography Dataset.  </w:t>
      </w:r>
      <w:r w:rsidR="001C009C">
        <w:t>A set of geographic-based hydrography data produced by USGS.</w:t>
      </w:r>
    </w:p>
    <w:p w14:paraId="2E4CF763" w14:textId="77777777" w:rsidR="003B197E" w:rsidRDefault="0082097C" w:rsidP="00A44B61">
      <w:r>
        <w:t xml:space="preserve">NLCD – National Land Cover Dataset.  Produced by USGS and NOAA.  </w:t>
      </w:r>
    </w:p>
    <w:p w14:paraId="59BB4F87" w14:textId="77777777" w:rsidR="003B197E" w:rsidRDefault="003B197E" w:rsidP="00A44B61">
      <w:r>
        <w:t>NRCS – Natural Resources Conservation Service.  Part of the USDA.</w:t>
      </w:r>
    </w:p>
    <w:p w14:paraId="01E6E196" w14:textId="77777777" w:rsidR="003B197E" w:rsidRDefault="005E4775" w:rsidP="00A44B61">
      <w:r>
        <w:t xml:space="preserve">PWSL </w:t>
      </w:r>
      <w:r w:rsidR="0061099E">
        <w:t>– Potential Wetland Soils Landscapes</w:t>
      </w:r>
    </w:p>
    <w:p w14:paraId="1168EE6B" w14:textId="77777777" w:rsidR="002A39E8" w:rsidRDefault="002A39E8" w:rsidP="00A44B61">
      <w:r>
        <w:t>RPU</w:t>
      </w:r>
      <w:r w:rsidR="001C009C">
        <w:t xml:space="preserve"> – Raster Processing Unit.  The area used by USGS for processing the NHD version 2 data.</w:t>
      </w:r>
    </w:p>
    <w:p w14:paraId="018F37D3" w14:textId="77777777" w:rsidR="00706EE2" w:rsidRDefault="00706EE2" w:rsidP="00A44B61"/>
    <w:sectPr w:rsidR="00706EE2">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ollister, Jeff" w:date="2015-08-05T09:07:00Z" w:initials="HJ">
    <w:p w14:paraId="17DDA631" w14:textId="77777777" w:rsidR="00F9493B" w:rsidRDefault="00F9493B">
      <w:pPr>
        <w:pStyle w:val="CommentText"/>
      </w:pPr>
      <w:r>
        <w:rPr>
          <w:rStyle w:val="CommentReference"/>
        </w:rPr>
        <w:annotationRef/>
      </w:r>
      <w:r>
        <w:t xml:space="preserve">The one I know is, “vector is correct-er, but raster is faster!”  </w:t>
      </w:r>
    </w:p>
  </w:comment>
  <w:comment w:id="8" w:author="Hollister, Jeff" w:date="2015-08-05T09:20:00Z" w:initials="HJ">
    <w:p w14:paraId="2D3D5C80" w14:textId="77777777" w:rsidR="00F9493B" w:rsidRDefault="00F9493B">
      <w:pPr>
        <w:pStyle w:val="CommentText"/>
      </w:pPr>
      <w:r>
        <w:rPr>
          <w:rStyle w:val="CommentReference"/>
        </w:rPr>
        <w:annotationRef/>
      </w:r>
      <w:r>
        <w:t xml:space="preserve">Although I haven’t thought about the NSInk stuff in a while, I think this step would need to be re-done.  What NSink wants is </w:t>
      </w:r>
      <w:r w:rsidR="00FB7B4A">
        <w:t>a weighs raster, not so much accumulation. T</w:t>
      </w:r>
      <w:r>
        <w:t xml:space="preserve">he weights being specified by N </w:t>
      </w:r>
      <w:r w:rsidR="00FB7B4A">
        <w:t>addition</w:t>
      </w:r>
      <w:r>
        <w:t xml:space="preserve"> or attenuation along the flow path.  </w:t>
      </w:r>
    </w:p>
  </w:comment>
  <w:comment w:id="9" w:author="Hollister, Jeff" w:date="2015-08-05T09:23:00Z" w:initials="HJ">
    <w:p w14:paraId="261264E8" w14:textId="77777777" w:rsidR="00F9493B" w:rsidRDefault="00F9493B">
      <w:pPr>
        <w:pStyle w:val="CommentText"/>
      </w:pPr>
      <w:r>
        <w:rPr>
          <w:rStyle w:val="CommentReference"/>
        </w:rPr>
        <w:annotationRef/>
      </w:r>
      <w:r>
        <w:t>As I mentioned above, the main thing to figure out is how to build the N weight raster.  As I envision it, a single raster would be needed that has a per pixel value that represents the amount of N added or removed.  If I am remembering correctly, this is a function of landcover type and flow in streams.  The streams would require some raster gymnastics, but I think is certainly doable.</w:t>
      </w:r>
    </w:p>
  </w:comment>
  <w:comment w:id="10" w:author="Hollister, Jeff" w:date="2015-08-05T09:34:00Z" w:initials="HJ">
    <w:p w14:paraId="2AB5D9EC" w14:textId="77777777" w:rsidR="00DF393A" w:rsidRDefault="00DF393A">
      <w:pPr>
        <w:pStyle w:val="CommentText"/>
      </w:pPr>
      <w:r>
        <w:rPr>
          <w:rStyle w:val="CommentReference"/>
        </w:rPr>
        <w:annotationRef/>
      </w:r>
      <w:r>
        <w:t xml:space="preserve">Requires a source and sink pixel plus flow direction.  </w:t>
      </w:r>
      <w:r w:rsidR="00AA3ED1">
        <w:t xml:space="preserve">And with ArcGIS you would actually use cost path to do it.  Look at </w:t>
      </w:r>
      <w:hyperlink r:id="rId1" w:history="1">
        <w:r w:rsidR="00AA3ED1" w:rsidRPr="00744F88">
          <w:rPr>
            <w:rStyle w:val="Hyperlink"/>
          </w:rPr>
          <w:t>http://pro.arcgis.com/en/pro-app/tool-reference/spatial-analyst/cost-path.htm</w:t>
        </w:r>
      </w:hyperlink>
      <w:r w:rsidR="00AA3ED1">
        <w:t>.  Third bullet from bottom of the usage section.</w:t>
      </w:r>
    </w:p>
  </w:comment>
  <w:comment w:id="11" w:author="Hollister, Jeff" w:date="2015-08-05T09:37:00Z" w:initials="HJ">
    <w:p w14:paraId="1D75EAB5" w14:textId="77777777" w:rsidR="00DF393A" w:rsidRDefault="00DF393A">
      <w:pPr>
        <w:pStyle w:val="CommentText"/>
      </w:pPr>
      <w:r>
        <w:rPr>
          <w:rStyle w:val="CommentReference"/>
        </w:rPr>
        <w:annotationRef/>
      </w:r>
      <w:r>
        <w:t>For prototyping this I would just enforce that sink pixels are on the stream network</w:t>
      </w:r>
      <w:r w:rsidR="00AA3ED1">
        <w:t xml:space="preserve"> and calculate the full flow path from start on land to finish in the stream.  This would be what the server</w:t>
      </w:r>
      <w:r w:rsidR="0082403C">
        <w:t xml:space="preserve"> does.  Has potential to be sped up because flowpath on the streams could be pre-calculated then the server would only need to calc the land portion.  But that should be done later, IMO. </w:t>
      </w:r>
      <w:r w:rsidR="00AA3ED1">
        <w:t xml:space="preserve"> </w:t>
      </w:r>
    </w:p>
  </w:comment>
  <w:comment w:id="12" w:author="Hollister, Jeff" w:date="2015-08-05T09:58:00Z" w:initials="HJ">
    <w:p w14:paraId="4FB9EF87" w14:textId="77777777" w:rsidR="0082403C" w:rsidRDefault="0082403C">
      <w:pPr>
        <w:pStyle w:val="CommentText"/>
      </w:pPr>
      <w:r>
        <w:rPr>
          <w:rStyle w:val="CommentReference"/>
        </w:rPr>
        <w:annotationRef/>
      </w:r>
      <w:r w:rsidR="00FB7B4A">
        <w:t>This part would combine the full flow path with the weights.  Grab all weight pixels that fall along that delineate flow path and sum for the total.  You could map them out and the provide a table of the sources and sinks.</w:t>
      </w:r>
    </w:p>
  </w:comment>
  <w:comment w:id="13" w:author="Hollister, Jeff" w:date="2015-08-05T11:56:00Z" w:initials="HJ">
    <w:p w14:paraId="2B26FCB7" w14:textId="77777777" w:rsidR="00FB7B4A" w:rsidRDefault="00FB7B4A">
      <w:pPr>
        <w:pStyle w:val="CommentText"/>
      </w:pPr>
      <w:r>
        <w:rPr>
          <w:rStyle w:val="CommentReference"/>
        </w:rPr>
        <w:annotationRef/>
      </w:r>
      <w:r>
        <w:t>+1 on all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DDA631" w15:done="0"/>
  <w15:commentEx w15:paraId="2D3D5C80" w15:done="0"/>
  <w15:commentEx w15:paraId="261264E8" w15:done="0"/>
  <w15:commentEx w15:paraId="2AB5D9EC" w15:done="0"/>
  <w15:commentEx w15:paraId="1D75EAB5" w15:done="0"/>
  <w15:commentEx w15:paraId="4FB9EF87" w15:done="0"/>
  <w15:commentEx w15:paraId="2B26FC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9F841" w14:textId="77777777" w:rsidR="00F9493B" w:rsidRDefault="00F9493B" w:rsidP="009F3CFF">
      <w:r>
        <w:separator/>
      </w:r>
    </w:p>
  </w:endnote>
  <w:endnote w:type="continuationSeparator" w:id="0">
    <w:p w14:paraId="559FB539" w14:textId="77777777" w:rsidR="00F9493B" w:rsidRDefault="00F9493B" w:rsidP="009F3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518458"/>
      <w:docPartObj>
        <w:docPartGallery w:val="Page Numbers (Bottom of Page)"/>
        <w:docPartUnique/>
      </w:docPartObj>
    </w:sdtPr>
    <w:sdtEndPr>
      <w:rPr>
        <w:noProof/>
      </w:rPr>
    </w:sdtEndPr>
    <w:sdtContent>
      <w:p w14:paraId="4EF2E471" w14:textId="77777777" w:rsidR="00F9493B" w:rsidRDefault="00F9493B">
        <w:pPr>
          <w:pStyle w:val="Footer"/>
          <w:jc w:val="right"/>
        </w:pPr>
        <w:r>
          <w:fldChar w:fldCharType="begin"/>
        </w:r>
        <w:r>
          <w:instrText xml:space="preserve"> PAGE   \* MERGEFORMAT </w:instrText>
        </w:r>
        <w:r>
          <w:fldChar w:fldCharType="separate"/>
        </w:r>
        <w:r w:rsidR="00FB7B4A">
          <w:rPr>
            <w:noProof/>
          </w:rPr>
          <w:t>4</w:t>
        </w:r>
        <w:r>
          <w:rPr>
            <w:noProof/>
          </w:rPr>
          <w:fldChar w:fldCharType="end"/>
        </w:r>
      </w:p>
    </w:sdtContent>
  </w:sdt>
  <w:p w14:paraId="5732A295" w14:textId="77777777" w:rsidR="00F9493B" w:rsidRDefault="00F949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774ED" w14:textId="77777777" w:rsidR="00F9493B" w:rsidRDefault="00F9493B" w:rsidP="009F3CFF">
      <w:r>
        <w:separator/>
      </w:r>
    </w:p>
  </w:footnote>
  <w:footnote w:type="continuationSeparator" w:id="0">
    <w:p w14:paraId="524D6CC9" w14:textId="77777777" w:rsidR="00F9493B" w:rsidRDefault="00F9493B" w:rsidP="009F3CFF">
      <w:r>
        <w:continuationSeparator/>
      </w:r>
    </w:p>
  </w:footnote>
  <w:footnote w:id="1">
    <w:p w14:paraId="0F503B78" w14:textId="77777777" w:rsidR="00F9493B" w:rsidRDefault="00F9493B" w:rsidP="00C25846">
      <w:pPr>
        <w:pStyle w:val="FootnoteText"/>
      </w:pPr>
      <w:r>
        <w:rPr>
          <w:rStyle w:val="FootnoteReference"/>
        </w:rPr>
        <w:footnoteRef/>
      </w:r>
      <w:r>
        <w:t xml:space="preserve"> </w:t>
      </w:r>
      <w:r w:rsidRPr="009F3CFF">
        <w:t>http://www.edc.uri.edu/nsinkv2/</w:t>
      </w:r>
    </w:p>
  </w:footnote>
  <w:footnote w:id="2">
    <w:p w14:paraId="140610E3" w14:textId="77777777" w:rsidR="00F9493B" w:rsidRDefault="00F9493B" w:rsidP="00C25846">
      <w:pPr>
        <w:pStyle w:val="FootnoteText"/>
      </w:pPr>
      <w:r>
        <w:rPr>
          <w:rStyle w:val="FootnoteReference"/>
        </w:rPr>
        <w:footnoteRef/>
      </w:r>
      <w:r>
        <w:t xml:space="preserve"> </w:t>
      </w:r>
      <w:r w:rsidRPr="009F3CFF">
        <w:t>http://clear.uconn.edu/projects/nsink/index.htm</w:t>
      </w:r>
    </w:p>
  </w:footnote>
  <w:footnote w:id="3">
    <w:p w14:paraId="47C280F9" w14:textId="77777777" w:rsidR="00F9493B" w:rsidRDefault="00F9493B" w:rsidP="00C25846">
      <w:pPr>
        <w:pStyle w:val="FootnoteText"/>
      </w:pPr>
      <w:r>
        <w:rPr>
          <w:rStyle w:val="FootnoteReference"/>
        </w:rPr>
        <w:footnoteRef/>
      </w:r>
      <w:r>
        <w:t xml:space="preserve"> Address?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B0A87"/>
    <w:multiLevelType w:val="hybridMultilevel"/>
    <w:tmpl w:val="FB2A2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02B99"/>
    <w:multiLevelType w:val="hybridMultilevel"/>
    <w:tmpl w:val="A1363550"/>
    <w:lvl w:ilvl="0" w:tplc="922038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BC7387"/>
    <w:multiLevelType w:val="hybridMultilevel"/>
    <w:tmpl w:val="CE4CB64E"/>
    <w:lvl w:ilvl="0" w:tplc="C406A38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1349BF"/>
    <w:multiLevelType w:val="hybridMultilevel"/>
    <w:tmpl w:val="EABCC010"/>
    <w:lvl w:ilvl="0" w:tplc="CBDEB5CA">
      <w:start w:val="1"/>
      <w:numFmt w:val="bullet"/>
      <w:lvlText w:val="•"/>
      <w:lvlJc w:val="left"/>
      <w:pPr>
        <w:tabs>
          <w:tab w:val="num" w:pos="720"/>
        </w:tabs>
        <w:ind w:left="720" w:hanging="360"/>
      </w:pPr>
      <w:rPr>
        <w:rFonts w:ascii="Times New Roman" w:hAnsi="Times New Roman" w:hint="default"/>
      </w:rPr>
    </w:lvl>
    <w:lvl w:ilvl="1" w:tplc="7A988604">
      <w:start w:val="51"/>
      <w:numFmt w:val="bullet"/>
      <w:lvlText w:val="–"/>
      <w:lvlJc w:val="left"/>
      <w:pPr>
        <w:tabs>
          <w:tab w:val="num" w:pos="1440"/>
        </w:tabs>
        <w:ind w:left="1440" w:hanging="360"/>
      </w:pPr>
      <w:rPr>
        <w:rFonts w:ascii="Times New Roman" w:hAnsi="Times New Roman" w:hint="default"/>
      </w:rPr>
    </w:lvl>
    <w:lvl w:ilvl="2" w:tplc="C7F0CE4E" w:tentative="1">
      <w:start w:val="1"/>
      <w:numFmt w:val="bullet"/>
      <w:lvlText w:val="•"/>
      <w:lvlJc w:val="left"/>
      <w:pPr>
        <w:tabs>
          <w:tab w:val="num" w:pos="2160"/>
        </w:tabs>
        <w:ind w:left="2160" w:hanging="360"/>
      </w:pPr>
      <w:rPr>
        <w:rFonts w:ascii="Times New Roman" w:hAnsi="Times New Roman" w:hint="default"/>
      </w:rPr>
    </w:lvl>
    <w:lvl w:ilvl="3" w:tplc="2DB4AD6C" w:tentative="1">
      <w:start w:val="1"/>
      <w:numFmt w:val="bullet"/>
      <w:lvlText w:val="•"/>
      <w:lvlJc w:val="left"/>
      <w:pPr>
        <w:tabs>
          <w:tab w:val="num" w:pos="2880"/>
        </w:tabs>
        <w:ind w:left="2880" w:hanging="360"/>
      </w:pPr>
      <w:rPr>
        <w:rFonts w:ascii="Times New Roman" w:hAnsi="Times New Roman" w:hint="default"/>
      </w:rPr>
    </w:lvl>
    <w:lvl w:ilvl="4" w:tplc="8F08C6D8" w:tentative="1">
      <w:start w:val="1"/>
      <w:numFmt w:val="bullet"/>
      <w:lvlText w:val="•"/>
      <w:lvlJc w:val="left"/>
      <w:pPr>
        <w:tabs>
          <w:tab w:val="num" w:pos="3600"/>
        </w:tabs>
        <w:ind w:left="3600" w:hanging="360"/>
      </w:pPr>
      <w:rPr>
        <w:rFonts w:ascii="Times New Roman" w:hAnsi="Times New Roman" w:hint="default"/>
      </w:rPr>
    </w:lvl>
    <w:lvl w:ilvl="5" w:tplc="C7E8A0D4" w:tentative="1">
      <w:start w:val="1"/>
      <w:numFmt w:val="bullet"/>
      <w:lvlText w:val="•"/>
      <w:lvlJc w:val="left"/>
      <w:pPr>
        <w:tabs>
          <w:tab w:val="num" w:pos="4320"/>
        </w:tabs>
        <w:ind w:left="4320" w:hanging="360"/>
      </w:pPr>
      <w:rPr>
        <w:rFonts w:ascii="Times New Roman" w:hAnsi="Times New Roman" w:hint="default"/>
      </w:rPr>
    </w:lvl>
    <w:lvl w:ilvl="6" w:tplc="95A680C2" w:tentative="1">
      <w:start w:val="1"/>
      <w:numFmt w:val="bullet"/>
      <w:lvlText w:val="•"/>
      <w:lvlJc w:val="left"/>
      <w:pPr>
        <w:tabs>
          <w:tab w:val="num" w:pos="5040"/>
        </w:tabs>
        <w:ind w:left="5040" w:hanging="360"/>
      </w:pPr>
      <w:rPr>
        <w:rFonts w:ascii="Times New Roman" w:hAnsi="Times New Roman" w:hint="default"/>
      </w:rPr>
    </w:lvl>
    <w:lvl w:ilvl="7" w:tplc="37FC1064" w:tentative="1">
      <w:start w:val="1"/>
      <w:numFmt w:val="bullet"/>
      <w:lvlText w:val="•"/>
      <w:lvlJc w:val="left"/>
      <w:pPr>
        <w:tabs>
          <w:tab w:val="num" w:pos="5760"/>
        </w:tabs>
        <w:ind w:left="5760" w:hanging="360"/>
      </w:pPr>
      <w:rPr>
        <w:rFonts w:ascii="Times New Roman" w:hAnsi="Times New Roman" w:hint="default"/>
      </w:rPr>
    </w:lvl>
    <w:lvl w:ilvl="8" w:tplc="52A2A108"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llister, Jeff">
    <w15:presenceInfo w15:providerId="AD" w15:userId="S-1-5-21-1339303556-449845944-1601390327-222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DB3"/>
    <w:rsid w:val="00007D7C"/>
    <w:rsid w:val="00011419"/>
    <w:rsid w:val="00036895"/>
    <w:rsid w:val="00054F8E"/>
    <w:rsid w:val="000565B3"/>
    <w:rsid w:val="000728C6"/>
    <w:rsid w:val="00084396"/>
    <w:rsid w:val="000D6496"/>
    <w:rsid w:val="0011320C"/>
    <w:rsid w:val="001309E1"/>
    <w:rsid w:val="00154CFF"/>
    <w:rsid w:val="00162FAA"/>
    <w:rsid w:val="00165AA7"/>
    <w:rsid w:val="00167C49"/>
    <w:rsid w:val="001C009C"/>
    <w:rsid w:val="001C2301"/>
    <w:rsid w:val="001D0A5F"/>
    <w:rsid w:val="001F16E8"/>
    <w:rsid w:val="00283CFA"/>
    <w:rsid w:val="0028561A"/>
    <w:rsid w:val="002A1823"/>
    <w:rsid w:val="002A39E8"/>
    <w:rsid w:val="002C4DEB"/>
    <w:rsid w:val="002F5C72"/>
    <w:rsid w:val="002F6F21"/>
    <w:rsid w:val="00356194"/>
    <w:rsid w:val="0039205E"/>
    <w:rsid w:val="003924D5"/>
    <w:rsid w:val="003B197E"/>
    <w:rsid w:val="003D5FF8"/>
    <w:rsid w:val="003F21E5"/>
    <w:rsid w:val="00451864"/>
    <w:rsid w:val="00457C28"/>
    <w:rsid w:val="0048530C"/>
    <w:rsid w:val="004866B1"/>
    <w:rsid w:val="004C4603"/>
    <w:rsid w:val="004E017D"/>
    <w:rsid w:val="005302B1"/>
    <w:rsid w:val="005423B3"/>
    <w:rsid w:val="00590CA5"/>
    <w:rsid w:val="005C6882"/>
    <w:rsid w:val="005E4775"/>
    <w:rsid w:val="005F4673"/>
    <w:rsid w:val="005F7341"/>
    <w:rsid w:val="0061099E"/>
    <w:rsid w:val="0063206C"/>
    <w:rsid w:val="00667DF5"/>
    <w:rsid w:val="00685E9E"/>
    <w:rsid w:val="006C0441"/>
    <w:rsid w:val="006E3DB3"/>
    <w:rsid w:val="00706EE2"/>
    <w:rsid w:val="007812D8"/>
    <w:rsid w:val="00797D4D"/>
    <w:rsid w:val="007B7093"/>
    <w:rsid w:val="007C51AF"/>
    <w:rsid w:val="0082097C"/>
    <w:rsid w:val="0082403C"/>
    <w:rsid w:val="00850B58"/>
    <w:rsid w:val="0086649D"/>
    <w:rsid w:val="008B2106"/>
    <w:rsid w:val="009046B8"/>
    <w:rsid w:val="0092263E"/>
    <w:rsid w:val="009256BF"/>
    <w:rsid w:val="009F2A07"/>
    <w:rsid w:val="009F3C90"/>
    <w:rsid w:val="009F3CFF"/>
    <w:rsid w:val="009F70BA"/>
    <w:rsid w:val="00A071F5"/>
    <w:rsid w:val="00A10992"/>
    <w:rsid w:val="00A275A7"/>
    <w:rsid w:val="00A30298"/>
    <w:rsid w:val="00A44B61"/>
    <w:rsid w:val="00A536CD"/>
    <w:rsid w:val="00A921CD"/>
    <w:rsid w:val="00AA3ED1"/>
    <w:rsid w:val="00AF5610"/>
    <w:rsid w:val="00B30E67"/>
    <w:rsid w:val="00B371BB"/>
    <w:rsid w:val="00B71EEE"/>
    <w:rsid w:val="00C07F68"/>
    <w:rsid w:val="00C25846"/>
    <w:rsid w:val="00C35DF2"/>
    <w:rsid w:val="00C36406"/>
    <w:rsid w:val="00C71316"/>
    <w:rsid w:val="00D30D20"/>
    <w:rsid w:val="00D9186D"/>
    <w:rsid w:val="00DA0E3A"/>
    <w:rsid w:val="00DD1D18"/>
    <w:rsid w:val="00DE2A3C"/>
    <w:rsid w:val="00DF2032"/>
    <w:rsid w:val="00DF393A"/>
    <w:rsid w:val="00E02D47"/>
    <w:rsid w:val="00E2680F"/>
    <w:rsid w:val="00E5505E"/>
    <w:rsid w:val="00E874FE"/>
    <w:rsid w:val="00E97CAA"/>
    <w:rsid w:val="00F05574"/>
    <w:rsid w:val="00F20760"/>
    <w:rsid w:val="00F3510B"/>
    <w:rsid w:val="00F405CE"/>
    <w:rsid w:val="00F50387"/>
    <w:rsid w:val="00F77815"/>
    <w:rsid w:val="00F9493B"/>
    <w:rsid w:val="00FA5A3C"/>
    <w:rsid w:val="00FB7B4A"/>
    <w:rsid w:val="00FC2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E154"/>
  <w15:chartTrackingRefBased/>
  <w15:docId w15:val="{4F3A21BE-DD28-4ED1-85AF-5A818B1BB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D7C"/>
    <w:pPr>
      <w:spacing w:after="0" w:line="240" w:lineRule="auto"/>
      <w:jc w:val="left"/>
    </w:pPr>
    <w:rPr>
      <w:sz w:val="22"/>
    </w:rPr>
  </w:style>
  <w:style w:type="paragraph" w:styleId="Heading1">
    <w:name w:val="heading 1"/>
    <w:basedOn w:val="Normal"/>
    <w:next w:val="Normal"/>
    <w:link w:val="Heading1Char"/>
    <w:uiPriority w:val="9"/>
    <w:qFormat/>
    <w:rsid w:val="001C2301"/>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E874FE"/>
    <w:pPr>
      <w:outlineLvl w:val="1"/>
    </w:pPr>
    <w:rPr>
      <w:smallCaps/>
      <w:color w:val="1F4E79" w:themeColor="accent1" w:themeShade="80"/>
      <w:spacing w:val="5"/>
      <w:sz w:val="28"/>
      <w:szCs w:val="28"/>
    </w:rPr>
  </w:style>
  <w:style w:type="paragraph" w:styleId="Heading3">
    <w:name w:val="heading 3"/>
    <w:basedOn w:val="Normal"/>
    <w:next w:val="Normal"/>
    <w:link w:val="Heading3Char"/>
    <w:uiPriority w:val="9"/>
    <w:unhideWhenUsed/>
    <w:qFormat/>
    <w:rsid w:val="001C2301"/>
    <w:pPr>
      <w:outlineLvl w:val="2"/>
    </w:pPr>
    <w:rPr>
      <w:smallCaps/>
      <w:spacing w:val="5"/>
      <w:sz w:val="24"/>
      <w:szCs w:val="24"/>
    </w:rPr>
  </w:style>
  <w:style w:type="paragraph" w:styleId="Heading4">
    <w:name w:val="heading 4"/>
    <w:basedOn w:val="Normal"/>
    <w:next w:val="Normal"/>
    <w:link w:val="Heading4Char"/>
    <w:uiPriority w:val="9"/>
    <w:unhideWhenUsed/>
    <w:qFormat/>
    <w:rsid w:val="001C2301"/>
    <w:pPr>
      <w:outlineLvl w:val="3"/>
    </w:pPr>
    <w:rPr>
      <w:i/>
      <w:iCs/>
      <w:smallCaps/>
      <w:spacing w:val="10"/>
      <w:szCs w:val="22"/>
    </w:rPr>
  </w:style>
  <w:style w:type="paragraph" w:styleId="Heading5">
    <w:name w:val="heading 5"/>
    <w:basedOn w:val="Normal"/>
    <w:next w:val="Normal"/>
    <w:link w:val="Heading5Char"/>
    <w:uiPriority w:val="9"/>
    <w:semiHidden/>
    <w:unhideWhenUsed/>
    <w:qFormat/>
    <w:rsid w:val="001C2301"/>
    <w:pPr>
      <w:outlineLvl w:val="4"/>
    </w:pPr>
    <w:rPr>
      <w:smallCaps/>
      <w:color w:val="538135" w:themeColor="accent6" w:themeShade="BF"/>
      <w:spacing w:val="10"/>
      <w:szCs w:val="22"/>
    </w:rPr>
  </w:style>
  <w:style w:type="paragraph" w:styleId="Heading6">
    <w:name w:val="heading 6"/>
    <w:basedOn w:val="Normal"/>
    <w:next w:val="Normal"/>
    <w:link w:val="Heading6Char"/>
    <w:uiPriority w:val="9"/>
    <w:semiHidden/>
    <w:unhideWhenUsed/>
    <w:qFormat/>
    <w:rsid w:val="001C2301"/>
    <w:pPr>
      <w:outlineLvl w:val="5"/>
    </w:pPr>
    <w:rPr>
      <w:smallCaps/>
      <w:color w:val="70AD47" w:themeColor="accent6"/>
      <w:spacing w:val="5"/>
      <w:szCs w:val="22"/>
    </w:rPr>
  </w:style>
  <w:style w:type="paragraph" w:styleId="Heading7">
    <w:name w:val="heading 7"/>
    <w:basedOn w:val="Normal"/>
    <w:next w:val="Normal"/>
    <w:link w:val="Heading7Char"/>
    <w:uiPriority w:val="9"/>
    <w:semiHidden/>
    <w:unhideWhenUsed/>
    <w:qFormat/>
    <w:rsid w:val="001C2301"/>
    <w:pPr>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1C2301"/>
    <w:pPr>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1C2301"/>
    <w:pPr>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05E"/>
    <w:pPr>
      <w:ind w:left="720"/>
      <w:contextualSpacing/>
    </w:pPr>
  </w:style>
  <w:style w:type="character" w:customStyle="1" w:styleId="Heading2Char">
    <w:name w:val="Heading 2 Char"/>
    <w:basedOn w:val="DefaultParagraphFont"/>
    <w:link w:val="Heading2"/>
    <w:uiPriority w:val="9"/>
    <w:rsid w:val="00E874FE"/>
    <w:rPr>
      <w:smallCaps/>
      <w:color w:val="1F4E79" w:themeColor="accent1" w:themeShade="80"/>
      <w:spacing w:val="5"/>
      <w:sz w:val="28"/>
      <w:szCs w:val="28"/>
    </w:rPr>
  </w:style>
  <w:style w:type="paragraph" w:styleId="FootnoteText">
    <w:name w:val="footnote text"/>
    <w:basedOn w:val="Normal"/>
    <w:link w:val="FootnoteTextChar"/>
    <w:uiPriority w:val="99"/>
    <w:semiHidden/>
    <w:unhideWhenUsed/>
    <w:rsid w:val="009F3CFF"/>
    <w:rPr>
      <w:sz w:val="20"/>
    </w:rPr>
  </w:style>
  <w:style w:type="character" w:customStyle="1" w:styleId="FootnoteTextChar">
    <w:name w:val="Footnote Text Char"/>
    <w:basedOn w:val="DefaultParagraphFont"/>
    <w:link w:val="FootnoteText"/>
    <w:uiPriority w:val="99"/>
    <w:semiHidden/>
    <w:rsid w:val="009F3CFF"/>
    <w:rPr>
      <w:sz w:val="20"/>
      <w:szCs w:val="20"/>
    </w:rPr>
  </w:style>
  <w:style w:type="character" w:styleId="FootnoteReference">
    <w:name w:val="footnote reference"/>
    <w:basedOn w:val="DefaultParagraphFont"/>
    <w:uiPriority w:val="99"/>
    <w:semiHidden/>
    <w:unhideWhenUsed/>
    <w:rsid w:val="009F3CFF"/>
    <w:rPr>
      <w:vertAlign w:val="superscript"/>
    </w:rPr>
  </w:style>
  <w:style w:type="character" w:customStyle="1" w:styleId="Heading1Char">
    <w:name w:val="Heading 1 Char"/>
    <w:basedOn w:val="DefaultParagraphFont"/>
    <w:link w:val="Heading1"/>
    <w:uiPriority w:val="9"/>
    <w:rsid w:val="001C2301"/>
    <w:rPr>
      <w:smallCaps/>
      <w:spacing w:val="5"/>
      <w:sz w:val="32"/>
      <w:szCs w:val="32"/>
    </w:rPr>
  </w:style>
  <w:style w:type="character" w:customStyle="1" w:styleId="Heading3Char">
    <w:name w:val="Heading 3 Char"/>
    <w:basedOn w:val="DefaultParagraphFont"/>
    <w:link w:val="Heading3"/>
    <w:uiPriority w:val="9"/>
    <w:rsid w:val="001C2301"/>
    <w:rPr>
      <w:smallCaps/>
      <w:spacing w:val="5"/>
      <w:sz w:val="24"/>
      <w:szCs w:val="24"/>
    </w:rPr>
  </w:style>
  <w:style w:type="character" w:customStyle="1" w:styleId="Heading4Char">
    <w:name w:val="Heading 4 Char"/>
    <w:basedOn w:val="DefaultParagraphFont"/>
    <w:link w:val="Heading4"/>
    <w:uiPriority w:val="9"/>
    <w:rsid w:val="001C2301"/>
    <w:rPr>
      <w:i/>
      <w:iCs/>
      <w:smallCaps/>
      <w:spacing w:val="10"/>
      <w:sz w:val="22"/>
      <w:szCs w:val="22"/>
    </w:rPr>
  </w:style>
  <w:style w:type="character" w:customStyle="1" w:styleId="Heading5Char">
    <w:name w:val="Heading 5 Char"/>
    <w:basedOn w:val="DefaultParagraphFont"/>
    <w:link w:val="Heading5"/>
    <w:uiPriority w:val="9"/>
    <w:semiHidden/>
    <w:rsid w:val="001C2301"/>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1C2301"/>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1C2301"/>
    <w:rPr>
      <w:b/>
      <w:bCs/>
      <w:smallCaps/>
      <w:color w:val="70AD47" w:themeColor="accent6"/>
      <w:spacing w:val="10"/>
    </w:rPr>
  </w:style>
  <w:style w:type="character" w:customStyle="1" w:styleId="Heading8Char">
    <w:name w:val="Heading 8 Char"/>
    <w:basedOn w:val="DefaultParagraphFont"/>
    <w:link w:val="Heading8"/>
    <w:uiPriority w:val="9"/>
    <w:semiHidden/>
    <w:rsid w:val="001C2301"/>
    <w:rPr>
      <w:b/>
      <w:bCs/>
      <w:i/>
      <w:iCs/>
      <w:smallCaps/>
      <w:color w:val="538135" w:themeColor="accent6" w:themeShade="BF"/>
    </w:rPr>
  </w:style>
  <w:style w:type="character" w:customStyle="1" w:styleId="Heading9Char">
    <w:name w:val="Heading 9 Char"/>
    <w:basedOn w:val="DefaultParagraphFont"/>
    <w:link w:val="Heading9"/>
    <w:uiPriority w:val="9"/>
    <w:semiHidden/>
    <w:rsid w:val="001C2301"/>
    <w:rPr>
      <w:b/>
      <w:bCs/>
      <w:i/>
      <w:iCs/>
      <w:smallCaps/>
      <w:color w:val="385623" w:themeColor="accent6" w:themeShade="80"/>
    </w:rPr>
  </w:style>
  <w:style w:type="paragraph" w:styleId="Caption">
    <w:name w:val="caption"/>
    <w:basedOn w:val="Normal"/>
    <w:next w:val="Normal"/>
    <w:uiPriority w:val="35"/>
    <w:semiHidden/>
    <w:unhideWhenUsed/>
    <w:qFormat/>
    <w:rsid w:val="001C2301"/>
    <w:rPr>
      <w:b/>
      <w:bCs/>
      <w:caps/>
      <w:sz w:val="16"/>
      <w:szCs w:val="16"/>
    </w:rPr>
  </w:style>
  <w:style w:type="paragraph" w:styleId="Title">
    <w:name w:val="Title"/>
    <w:basedOn w:val="Normal"/>
    <w:next w:val="Normal"/>
    <w:link w:val="TitleChar"/>
    <w:uiPriority w:val="10"/>
    <w:qFormat/>
    <w:rsid w:val="001C2301"/>
    <w:pPr>
      <w:pBdr>
        <w:top w:val="single" w:sz="8" w:space="1" w:color="70AD47" w:themeColor="accent6"/>
      </w:pBdr>
      <w:spacing w:after="120"/>
      <w:jc w:val="right"/>
    </w:pPr>
    <w:rPr>
      <w:smallCaps/>
      <w:color w:val="262626" w:themeColor="text1" w:themeTint="D9"/>
      <w:sz w:val="52"/>
      <w:szCs w:val="52"/>
    </w:rPr>
  </w:style>
  <w:style w:type="character" w:customStyle="1" w:styleId="TitleChar">
    <w:name w:val="Title Char"/>
    <w:basedOn w:val="DefaultParagraphFont"/>
    <w:link w:val="Title"/>
    <w:uiPriority w:val="10"/>
    <w:rsid w:val="001C2301"/>
    <w:rPr>
      <w:smallCaps/>
      <w:color w:val="262626" w:themeColor="text1" w:themeTint="D9"/>
      <w:sz w:val="52"/>
      <w:szCs w:val="52"/>
    </w:rPr>
  </w:style>
  <w:style w:type="paragraph" w:styleId="Subtitle">
    <w:name w:val="Subtitle"/>
    <w:basedOn w:val="Normal"/>
    <w:next w:val="Normal"/>
    <w:link w:val="SubtitleChar"/>
    <w:uiPriority w:val="11"/>
    <w:qFormat/>
    <w:rsid w:val="001C2301"/>
    <w:pPr>
      <w:spacing w:after="720"/>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C2301"/>
    <w:rPr>
      <w:rFonts w:asciiTheme="majorHAnsi" w:eastAsiaTheme="majorEastAsia" w:hAnsiTheme="majorHAnsi" w:cstheme="majorBidi"/>
    </w:rPr>
  </w:style>
  <w:style w:type="character" w:styleId="Strong">
    <w:name w:val="Strong"/>
    <w:uiPriority w:val="22"/>
    <w:qFormat/>
    <w:rsid w:val="001C2301"/>
    <w:rPr>
      <w:b/>
      <w:bCs/>
      <w:color w:val="70AD47" w:themeColor="accent6"/>
    </w:rPr>
  </w:style>
  <w:style w:type="character" w:styleId="Emphasis">
    <w:name w:val="Emphasis"/>
    <w:uiPriority w:val="20"/>
    <w:qFormat/>
    <w:rsid w:val="001C2301"/>
    <w:rPr>
      <w:b/>
      <w:bCs/>
      <w:i/>
      <w:iCs/>
      <w:spacing w:val="10"/>
    </w:rPr>
  </w:style>
  <w:style w:type="paragraph" w:styleId="NoSpacing">
    <w:name w:val="No Spacing"/>
    <w:uiPriority w:val="1"/>
    <w:qFormat/>
    <w:rsid w:val="001C2301"/>
    <w:pPr>
      <w:spacing w:after="0" w:line="240" w:lineRule="auto"/>
    </w:pPr>
  </w:style>
  <w:style w:type="paragraph" w:styleId="Quote">
    <w:name w:val="Quote"/>
    <w:basedOn w:val="Normal"/>
    <w:next w:val="Normal"/>
    <w:link w:val="QuoteChar"/>
    <w:uiPriority w:val="29"/>
    <w:qFormat/>
    <w:rsid w:val="001C2301"/>
    <w:rPr>
      <w:i/>
      <w:iCs/>
    </w:rPr>
  </w:style>
  <w:style w:type="character" w:customStyle="1" w:styleId="QuoteChar">
    <w:name w:val="Quote Char"/>
    <w:basedOn w:val="DefaultParagraphFont"/>
    <w:link w:val="Quote"/>
    <w:uiPriority w:val="29"/>
    <w:rsid w:val="001C2301"/>
    <w:rPr>
      <w:i/>
      <w:iCs/>
    </w:rPr>
  </w:style>
  <w:style w:type="paragraph" w:styleId="IntenseQuote">
    <w:name w:val="Intense Quote"/>
    <w:basedOn w:val="Normal"/>
    <w:next w:val="Normal"/>
    <w:link w:val="IntenseQuoteChar"/>
    <w:uiPriority w:val="30"/>
    <w:qFormat/>
    <w:rsid w:val="001C2301"/>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C2301"/>
    <w:rPr>
      <w:b/>
      <w:bCs/>
      <w:i/>
      <w:iCs/>
    </w:rPr>
  </w:style>
  <w:style w:type="character" w:styleId="SubtleEmphasis">
    <w:name w:val="Subtle Emphasis"/>
    <w:uiPriority w:val="19"/>
    <w:qFormat/>
    <w:rsid w:val="001C2301"/>
    <w:rPr>
      <w:i/>
      <w:iCs/>
    </w:rPr>
  </w:style>
  <w:style w:type="character" w:styleId="IntenseEmphasis">
    <w:name w:val="Intense Emphasis"/>
    <w:uiPriority w:val="21"/>
    <w:qFormat/>
    <w:rsid w:val="001C2301"/>
    <w:rPr>
      <w:b/>
      <w:bCs/>
      <w:i/>
      <w:iCs/>
      <w:color w:val="70AD47" w:themeColor="accent6"/>
      <w:spacing w:val="10"/>
    </w:rPr>
  </w:style>
  <w:style w:type="character" w:styleId="SubtleReference">
    <w:name w:val="Subtle Reference"/>
    <w:uiPriority w:val="31"/>
    <w:qFormat/>
    <w:rsid w:val="001C2301"/>
    <w:rPr>
      <w:b/>
      <w:bCs/>
    </w:rPr>
  </w:style>
  <w:style w:type="character" w:styleId="IntenseReference">
    <w:name w:val="Intense Reference"/>
    <w:uiPriority w:val="32"/>
    <w:qFormat/>
    <w:rsid w:val="001C2301"/>
    <w:rPr>
      <w:b/>
      <w:bCs/>
      <w:smallCaps/>
      <w:spacing w:val="5"/>
      <w:sz w:val="22"/>
      <w:szCs w:val="22"/>
      <w:u w:val="single"/>
    </w:rPr>
  </w:style>
  <w:style w:type="character" w:styleId="BookTitle">
    <w:name w:val="Book Title"/>
    <w:uiPriority w:val="33"/>
    <w:qFormat/>
    <w:rsid w:val="001C230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C2301"/>
    <w:pPr>
      <w:outlineLvl w:val="9"/>
    </w:pPr>
  </w:style>
  <w:style w:type="character" w:styleId="Hyperlink">
    <w:name w:val="Hyperlink"/>
    <w:basedOn w:val="DefaultParagraphFont"/>
    <w:uiPriority w:val="99"/>
    <w:unhideWhenUsed/>
    <w:rsid w:val="002F6F21"/>
    <w:rPr>
      <w:color w:val="0563C1" w:themeColor="hyperlink"/>
      <w:u w:val="single"/>
    </w:rPr>
  </w:style>
  <w:style w:type="paragraph" w:styleId="BalloonText">
    <w:name w:val="Balloon Text"/>
    <w:basedOn w:val="Normal"/>
    <w:link w:val="BalloonTextChar"/>
    <w:uiPriority w:val="99"/>
    <w:semiHidden/>
    <w:unhideWhenUsed/>
    <w:rsid w:val="005C68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6882"/>
    <w:rPr>
      <w:rFonts w:ascii="Segoe UI" w:hAnsi="Segoe UI" w:cs="Segoe UI"/>
      <w:sz w:val="18"/>
      <w:szCs w:val="18"/>
    </w:rPr>
  </w:style>
  <w:style w:type="paragraph" w:styleId="Header">
    <w:name w:val="header"/>
    <w:basedOn w:val="Normal"/>
    <w:link w:val="HeaderChar"/>
    <w:uiPriority w:val="99"/>
    <w:unhideWhenUsed/>
    <w:rsid w:val="005C6882"/>
    <w:pPr>
      <w:tabs>
        <w:tab w:val="center" w:pos="4680"/>
        <w:tab w:val="right" w:pos="9360"/>
      </w:tabs>
    </w:pPr>
  </w:style>
  <w:style w:type="character" w:customStyle="1" w:styleId="HeaderChar">
    <w:name w:val="Header Char"/>
    <w:basedOn w:val="DefaultParagraphFont"/>
    <w:link w:val="Header"/>
    <w:uiPriority w:val="99"/>
    <w:rsid w:val="005C6882"/>
    <w:rPr>
      <w:sz w:val="22"/>
    </w:rPr>
  </w:style>
  <w:style w:type="paragraph" w:styleId="Footer">
    <w:name w:val="footer"/>
    <w:basedOn w:val="Normal"/>
    <w:link w:val="FooterChar"/>
    <w:uiPriority w:val="99"/>
    <w:unhideWhenUsed/>
    <w:rsid w:val="005C6882"/>
    <w:pPr>
      <w:tabs>
        <w:tab w:val="center" w:pos="4680"/>
        <w:tab w:val="right" w:pos="9360"/>
      </w:tabs>
    </w:pPr>
  </w:style>
  <w:style w:type="character" w:customStyle="1" w:styleId="FooterChar">
    <w:name w:val="Footer Char"/>
    <w:basedOn w:val="DefaultParagraphFont"/>
    <w:link w:val="Footer"/>
    <w:uiPriority w:val="99"/>
    <w:rsid w:val="005C6882"/>
    <w:rPr>
      <w:sz w:val="22"/>
    </w:rPr>
  </w:style>
  <w:style w:type="character" w:styleId="CommentReference">
    <w:name w:val="annotation reference"/>
    <w:basedOn w:val="DefaultParagraphFont"/>
    <w:uiPriority w:val="99"/>
    <w:semiHidden/>
    <w:unhideWhenUsed/>
    <w:rsid w:val="00A071F5"/>
    <w:rPr>
      <w:sz w:val="16"/>
      <w:szCs w:val="16"/>
    </w:rPr>
  </w:style>
  <w:style w:type="paragraph" w:styleId="CommentText">
    <w:name w:val="annotation text"/>
    <w:basedOn w:val="Normal"/>
    <w:link w:val="CommentTextChar"/>
    <w:uiPriority w:val="99"/>
    <w:semiHidden/>
    <w:unhideWhenUsed/>
    <w:rsid w:val="00A071F5"/>
    <w:rPr>
      <w:sz w:val="20"/>
    </w:rPr>
  </w:style>
  <w:style w:type="character" w:customStyle="1" w:styleId="CommentTextChar">
    <w:name w:val="Comment Text Char"/>
    <w:basedOn w:val="DefaultParagraphFont"/>
    <w:link w:val="CommentText"/>
    <w:uiPriority w:val="99"/>
    <w:semiHidden/>
    <w:rsid w:val="00A071F5"/>
  </w:style>
  <w:style w:type="paragraph" w:styleId="CommentSubject">
    <w:name w:val="annotation subject"/>
    <w:basedOn w:val="CommentText"/>
    <w:next w:val="CommentText"/>
    <w:link w:val="CommentSubjectChar"/>
    <w:uiPriority w:val="99"/>
    <w:semiHidden/>
    <w:unhideWhenUsed/>
    <w:rsid w:val="00A071F5"/>
    <w:rPr>
      <w:b/>
      <w:bCs/>
    </w:rPr>
  </w:style>
  <w:style w:type="character" w:customStyle="1" w:styleId="CommentSubjectChar">
    <w:name w:val="Comment Subject Char"/>
    <w:basedOn w:val="CommentTextChar"/>
    <w:link w:val="CommentSubject"/>
    <w:uiPriority w:val="99"/>
    <w:semiHidden/>
    <w:rsid w:val="00A071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1746">
      <w:bodyDiv w:val="1"/>
      <w:marLeft w:val="0"/>
      <w:marRight w:val="0"/>
      <w:marTop w:val="0"/>
      <w:marBottom w:val="0"/>
      <w:divBdr>
        <w:top w:val="none" w:sz="0" w:space="0" w:color="auto"/>
        <w:left w:val="none" w:sz="0" w:space="0" w:color="auto"/>
        <w:bottom w:val="none" w:sz="0" w:space="0" w:color="auto"/>
        <w:right w:val="none" w:sz="0" w:space="0" w:color="auto"/>
      </w:divBdr>
      <w:divsChild>
        <w:div w:id="229385089">
          <w:marLeft w:val="547"/>
          <w:marRight w:val="0"/>
          <w:marTop w:val="115"/>
          <w:marBottom w:val="0"/>
          <w:divBdr>
            <w:top w:val="none" w:sz="0" w:space="0" w:color="auto"/>
            <w:left w:val="none" w:sz="0" w:space="0" w:color="auto"/>
            <w:bottom w:val="none" w:sz="0" w:space="0" w:color="auto"/>
            <w:right w:val="none" w:sz="0" w:space="0" w:color="auto"/>
          </w:divBdr>
        </w:div>
        <w:div w:id="979656125">
          <w:marLeft w:val="547"/>
          <w:marRight w:val="0"/>
          <w:marTop w:val="115"/>
          <w:marBottom w:val="0"/>
          <w:divBdr>
            <w:top w:val="none" w:sz="0" w:space="0" w:color="auto"/>
            <w:left w:val="none" w:sz="0" w:space="0" w:color="auto"/>
            <w:bottom w:val="none" w:sz="0" w:space="0" w:color="auto"/>
            <w:right w:val="none" w:sz="0" w:space="0" w:color="auto"/>
          </w:divBdr>
        </w:div>
        <w:div w:id="641278271">
          <w:marLeft w:val="1166"/>
          <w:marRight w:val="0"/>
          <w:marTop w:val="96"/>
          <w:marBottom w:val="0"/>
          <w:divBdr>
            <w:top w:val="none" w:sz="0" w:space="0" w:color="auto"/>
            <w:left w:val="none" w:sz="0" w:space="0" w:color="auto"/>
            <w:bottom w:val="none" w:sz="0" w:space="0" w:color="auto"/>
            <w:right w:val="none" w:sz="0" w:space="0" w:color="auto"/>
          </w:divBdr>
        </w:div>
        <w:div w:id="344135245">
          <w:marLeft w:val="1166"/>
          <w:marRight w:val="0"/>
          <w:marTop w:val="96"/>
          <w:marBottom w:val="0"/>
          <w:divBdr>
            <w:top w:val="none" w:sz="0" w:space="0" w:color="auto"/>
            <w:left w:val="none" w:sz="0" w:space="0" w:color="auto"/>
            <w:bottom w:val="none" w:sz="0" w:space="0" w:color="auto"/>
            <w:right w:val="none" w:sz="0" w:space="0" w:color="auto"/>
          </w:divBdr>
        </w:div>
        <w:div w:id="1045451612">
          <w:marLeft w:val="1166"/>
          <w:marRight w:val="0"/>
          <w:marTop w:val="96"/>
          <w:marBottom w:val="0"/>
          <w:divBdr>
            <w:top w:val="none" w:sz="0" w:space="0" w:color="auto"/>
            <w:left w:val="none" w:sz="0" w:space="0" w:color="auto"/>
            <w:bottom w:val="none" w:sz="0" w:space="0" w:color="auto"/>
            <w:right w:val="none" w:sz="0" w:space="0" w:color="auto"/>
          </w:divBdr>
        </w:div>
        <w:div w:id="430203485">
          <w:marLeft w:val="547"/>
          <w:marRight w:val="0"/>
          <w:marTop w:val="115"/>
          <w:marBottom w:val="0"/>
          <w:divBdr>
            <w:top w:val="none" w:sz="0" w:space="0" w:color="auto"/>
            <w:left w:val="none" w:sz="0" w:space="0" w:color="auto"/>
            <w:bottom w:val="none" w:sz="0" w:space="0" w:color="auto"/>
            <w:right w:val="none" w:sz="0" w:space="0" w:color="auto"/>
          </w:divBdr>
        </w:div>
        <w:div w:id="1320231678">
          <w:marLeft w:val="1166"/>
          <w:marRight w:val="0"/>
          <w:marTop w:val="96"/>
          <w:marBottom w:val="0"/>
          <w:divBdr>
            <w:top w:val="none" w:sz="0" w:space="0" w:color="auto"/>
            <w:left w:val="none" w:sz="0" w:space="0" w:color="auto"/>
            <w:bottom w:val="none" w:sz="0" w:space="0" w:color="auto"/>
            <w:right w:val="none" w:sz="0" w:space="0" w:color="auto"/>
          </w:divBdr>
        </w:div>
        <w:div w:id="1492599149">
          <w:marLeft w:val="1166"/>
          <w:marRight w:val="0"/>
          <w:marTop w:val="96"/>
          <w:marBottom w:val="0"/>
          <w:divBdr>
            <w:top w:val="none" w:sz="0" w:space="0" w:color="auto"/>
            <w:left w:val="none" w:sz="0" w:space="0" w:color="auto"/>
            <w:bottom w:val="none" w:sz="0" w:space="0" w:color="auto"/>
            <w:right w:val="none" w:sz="0" w:space="0" w:color="auto"/>
          </w:divBdr>
        </w:div>
        <w:div w:id="1115949116">
          <w:marLeft w:val="1166"/>
          <w:marRight w:val="0"/>
          <w:marTop w:val="96"/>
          <w:marBottom w:val="0"/>
          <w:divBdr>
            <w:top w:val="none" w:sz="0" w:space="0" w:color="auto"/>
            <w:left w:val="none" w:sz="0" w:space="0" w:color="auto"/>
            <w:bottom w:val="none" w:sz="0" w:space="0" w:color="auto"/>
            <w:right w:val="none" w:sz="0" w:space="0" w:color="auto"/>
          </w:divBdr>
        </w:div>
        <w:div w:id="923076271">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pro.arcgis.com/en/pro-app/tool-reference/spatial-analyst/cost-path.ht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arcgis.com/home/item.html?id=c3cbe1eaf6f4492db74e62f7f4ba2418" TargetMode="External"/><Relationship Id="rId18" Type="http://schemas.openxmlformats.org/officeDocument/2006/relationships/hyperlink" Target="http://water.epa.gov/scitech/datait/tools/waters/services/upstream_downstream_service.cf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aster.nationalmap.gov/arcgis/rest/services/LandCover/USGS_EROS_LandCover_NLCD/MapServer" TargetMode="External"/><Relationship Id="rId17" Type="http://schemas.openxmlformats.org/officeDocument/2006/relationships/hyperlink" Target="http://water.epa.gov/scitech/datait/tools/waters/services/upstream_downstream_service.cfm" TargetMode="External"/><Relationship Id="rId2" Type="http://schemas.openxmlformats.org/officeDocument/2006/relationships/numbering" Target="numbering.xml"/><Relationship Id="rId16" Type="http://schemas.openxmlformats.org/officeDocument/2006/relationships/hyperlink" Target="http://water.epa.gov/scitech/datait/tools/waters/services/index.cf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cgis.com/home/item.html?id=a9b70534e5eb42ae89486e7dd5c47c1f" TargetMode="External"/><Relationship Id="rId5" Type="http://schemas.openxmlformats.org/officeDocument/2006/relationships/webSettings" Target="webSettings.xml"/><Relationship Id="rId15" Type="http://schemas.openxmlformats.org/officeDocument/2006/relationships/hyperlink" Target="http://www.arcgis.com/home/item.html?id=7c7aa61a3650490789545a515c24cc80" TargetMode="External"/><Relationship Id="rId23" Type="http://schemas.openxmlformats.org/officeDocument/2006/relationships/theme" Target="theme/theme1.xml"/><Relationship Id="rId10" Type="http://schemas.openxmlformats.org/officeDocument/2006/relationships/hyperlink" Target="http://www.horizon-systems.com/NHDPlus/NHDPlusV2_data.php" TargetMode="External"/><Relationship Id="rId19" Type="http://schemas.openxmlformats.org/officeDocument/2006/relationships/hyperlink" Target="http://water.epa.gov/scitech/datait/tools/waters/services/mapping_services.cf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arcgis.com/home/item.html?id=5600cf6b463043ec97b764fb258997b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AC45F-E941-44F7-9945-088A39A2E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1732</Words>
  <Characters>9877</Characters>
  <Application>Microsoft Office Word</Application>
  <DocSecurity>4</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11586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Emily</dc:creator>
  <cp:keywords/>
  <dc:description/>
  <cp:lastModifiedBy>Hollister, Jeff</cp:lastModifiedBy>
  <cp:revision>2</cp:revision>
  <cp:lastPrinted>2015-07-30T21:30:00Z</cp:lastPrinted>
  <dcterms:created xsi:type="dcterms:W3CDTF">2015-08-05T15:56:00Z</dcterms:created>
  <dcterms:modified xsi:type="dcterms:W3CDTF">2015-08-05T15:56:00Z</dcterms:modified>
</cp:coreProperties>
</file>